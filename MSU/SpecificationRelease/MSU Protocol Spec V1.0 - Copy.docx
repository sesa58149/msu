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93F" w:rsidRDefault="00E3193F" w:rsidP="00183D7C">
      <w:pPr>
        <w:ind w:left="360" w:firstLine="360"/>
        <w:jc w:val="center"/>
        <w:rPr>
          <w:rFonts w:ascii="Courier New" w:hAnsi="Courier New" w:cs="Courier New"/>
          <w:b/>
          <w:sz w:val="20"/>
          <w:szCs w:val="20"/>
        </w:rPr>
      </w:pPr>
    </w:p>
    <w:p w:rsidR="005021E7" w:rsidRDefault="005021E7" w:rsidP="00183D7C">
      <w:pPr>
        <w:ind w:left="360" w:firstLine="360"/>
        <w:jc w:val="center"/>
        <w:rPr>
          <w:rFonts w:ascii="Courier New" w:hAnsi="Courier New" w:cs="Courier New"/>
          <w:b/>
          <w:sz w:val="20"/>
          <w:szCs w:val="20"/>
        </w:rPr>
      </w:pPr>
    </w:p>
    <w:p w:rsidR="005021E7" w:rsidRPr="007B3F10" w:rsidRDefault="005021E7" w:rsidP="00183D7C">
      <w:pPr>
        <w:ind w:left="360" w:firstLine="360"/>
        <w:jc w:val="center"/>
        <w:rPr>
          <w:rFonts w:ascii="Courier New" w:hAnsi="Courier New" w:cs="Courier New"/>
          <w:b/>
          <w:sz w:val="20"/>
          <w:szCs w:val="20"/>
        </w:rPr>
      </w:pPr>
    </w:p>
    <w:p w:rsidR="00E3193F" w:rsidRPr="007B3F10" w:rsidRDefault="00E3193F" w:rsidP="00183D7C">
      <w:pPr>
        <w:ind w:left="360" w:firstLine="360"/>
        <w:jc w:val="center"/>
        <w:rPr>
          <w:rFonts w:ascii="Courier New" w:hAnsi="Courier New" w:cs="Courier New"/>
          <w:b/>
          <w:sz w:val="20"/>
          <w:szCs w:val="20"/>
        </w:rPr>
      </w:pPr>
    </w:p>
    <w:p w:rsidR="00183D7C" w:rsidRPr="007B3F10" w:rsidRDefault="00183D7C" w:rsidP="00183D7C">
      <w:pPr>
        <w:ind w:left="360" w:firstLine="360"/>
        <w:jc w:val="center"/>
        <w:rPr>
          <w:rFonts w:ascii="Courier New" w:hAnsi="Courier New" w:cs="Courier New"/>
          <w:b/>
          <w:sz w:val="20"/>
          <w:szCs w:val="20"/>
        </w:rPr>
      </w:pPr>
      <w:r w:rsidRPr="007B3F10">
        <w:rPr>
          <w:rFonts w:ascii="Courier New" w:hAnsi="Courier New" w:cs="Courier New"/>
          <w:b/>
          <w:sz w:val="20"/>
          <w:szCs w:val="20"/>
        </w:rPr>
        <w:t>MASS SOFTWARE UPGRADE PROTOCOL SPECIFICATION</w:t>
      </w:r>
    </w:p>
    <w:p w:rsidR="009F1AF3" w:rsidRPr="007B3F10" w:rsidRDefault="009F1AF3" w:rsidP="00183D7C">
      <w:pPr>
        <w:ind w:left="360" w:firstLine="360"/>
        <w:jc w:val="center"/>
        <w:rPr>
          <w:rFonts w:ascii="Courier New" w:hAnsi="Courier New" w:cs="Courier New"/>
          <w:b/>
          <w:sz w:val="20"/>
          <w:szCs w:val="20"/>
        </w:rPr>
      </w:pPr>
    </w:p>
    <w:p w:rsidR="00183D7C" w:rsidRPr="007B3F10" w:rsidRDefault="00183D7C" w:rsidP="00183D7C">
      <w:pPr>
        <w:ind w:left="360"/>
        <w:jc w:val="both"/>
        <w:rPr>
          <w:rFonts w:ascii="Courier New" w:hAnsi="Courier New" w:cs="Courier New"/>
          <w:sz w:val="20"/>
          <w:szCs w:val="20"/>
        </w:rPr>
      </w:pPr>
      <w:r w:rsidRPr="007B3F10">
        <w:rPr>
          <w:rFonts w:ascii="Courier New" w:hAnsi="Courier New" w:cs="Courier New"/>
          <w:sz w:val="20"/>
          <w:szCs w:val="20"/>
        </w:rPr>
        <w:tab/>
      </w:r>
    </w:p>
    <w:p w:rsidR="007903EB" w:rsidRPr="007B3F10" w:rsidRDefault="00342FB2" w:rsidP="00183D7C">
      <w:pPr>
        <w:ind w:left="360"/>
        <w:jc w:val="both"/>
        <w:rPr>
          <w:rFonts w:ascii="Courier New" w:hAnsi="Courier New" w:cs="Courier New"/>
          <w:sz w:val="20"/>
          <w:szCs w:val="20"/>
        </w:rPr>
      </w:pPr>
      <w:r w:rsidRPr="007B3F10">
        <w:rPr>
          <w:rFonts w:ascii="Courier New" w:hAnsi="Courier New" w:cs="Courier New"/>
          <w:sz w:val="20"/>
          <w:szCs w:val="20"/>
        </w:rPr>
        <w:t xml:space="preserve">Version </w:t>
      </w:r>
      <w:r w:rsidR="00A812CC">
        <w:rPr>
          <w:rFonts w:ascii="Courier New" w:hAnsi="Courier New" w:cs="Courier New"/>
          <w:sz w:val="20"/>
          <w:szCs w:val="20"/>
        </w:rPr>
        <w:t>1</w:t>
      </w:r>
      <w:r w:rsidR="00884195" w:rsidRPr="007B3F10">
        <w:rPr>
          <w:rFonts w:ascii="Courier New" w:hAnsi="Courier New" w:cs="Courier New"/>
          <w:sz w:val="20"/>
          <w:szCs w:val="20"/>
        </w:rPr>
        <w:t>.</w:t>
      </w:r>
      <w:r w:rsidR="00A812CC">
        <w:rPr>
          <w:rFonts w:ascii="Courier New" w:hAnsi="Courier New" w:cs="Courier New"/>
          <w:sz w:val="20"/>
          <w:szCs w:val="20"/>
        </w:rPr>
        <w:t>0</w:t>
      </w:r>
    </w:p>
    <w:p w:rsidR="007903EB" w:rsidRPr="007B3F10" w:rsidRDefault="009A097E" w:rsidP="00183D7C">
      <w:pPr>
        <w:ind w:left="360"/>
        <w:jc w:val="both"/>
        <w:rPr>
          <w:rFonts w:ascii="Courier New" w:hAnsi="Courier New" w:cs="Courier New"/>
          <w:sz w:val="20"/>
          <w:szCs w:val="20"/>
        </w:rPr>
      </w:pPr>
      <w:r>
        <w:rPr>
          <w:rFonts w:ascii="Courier New" w:hAnsi="Courier New" w:cs="Courier New"/>
          <w:sz w:val="20"/>
          <w:szCs w:val="20"/>
        </w:rPr>
        <w:t>October</w:t>
      </w:r>
      <w:r w:rsidR="007903EB" w:rsidRPr="007B3F10">
        <w:rPr>
          <w:rFonts w:ascii="Courier New" w:hAnsi="Courier New" w:cs="Courier New"/>
          <w:sz w:val="20"/>
          <w:szCs w:val="20"/>
        </w:rPr>
        <w:t xml:space="preserve"> 201</w:t>
      </w:r>
      <w:r>
        <w:rPr>
          <w:rFonts w:ascii="Courier New" w:hAnsi="Courier New" w:cs="Courier New"/>
          <w:sz w:val="20"/>
          <w:szCs w:val="20"/>
        </w:rPr>
        <w:t>4</w:t>
      </w:r>
    </w:p>
    <w:p w:rsidR="00C17D28" w:rsidRPr="007B3F10" w:rsidRDefault="00342FB2" w:rsidP="00950D1B">
      <w:pPr>
        <w:ind w:left="360"/>
        <w:jc w:val="both"/>
        <w:rPr>
          <w:rFonts w:ascii="Courier New" w:hAnsi="Courier New" w:cs="Courier New"/>
          <w:sz w:val="20"/>
          <w:szCs w:val="20"/>
        </w:rPr>
      </w:pP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r>
      <w:r w:rsidR="00183D7C" w:rsidRPr="007B3F10">
        <w:rPr>
          <w:rFonts w:ascii="Courier New" w:hAnsi="Courier New" w:cs="Courier New"/>
          <w:sz w:val="20"/>
          <w:szCs w:val="20"/>
        </w:rPr>
        <w:tab/>
      </w:r>
      <w:r w:rsidR="00183D7C" w:rsidRPr="007B3F10">
        <w:rPr>
          <w:rFonts w:ascii="Courier New" w:hAnsi="Courier New" w:cs="Courier New"/>
          <w:sz w:val="20"/>
          <w:szCs w:val="20"/>
        </w:rPr>
        <w:tab/>
      </w:r>
    </w:p>
    <w:p w:rsidR="00267FB0" w:rsidRPr="007B3F10" w:rsidRDefault="00267FB0" w:rsidP="00C17D28">
      <w:pPr>
        <w:ind w:left="360"/>
        <w:jc w:val="both"/>
        <w:rPr>
          <w:rFonts w:ascii="Courier New" w:hAnsi="Courier New" w:cs="Courier New"/>
          <w:sz w:val="20"/>
          <w:szCs w:val="20"/>
        </w:rPr>
      </w:pPr>
    </w:p>
    <w:tbl>
      <w:tblPr>
        <w:tblW w:w="4722"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1514"/>
        <w:gridCol w:w="4247"/>
        <w:gridCol w:w="2533"/>
      </w:tblGrid>
      <w:tr w:rsidR="00267FB0" w:rsidRPr="007B3F10" w:rsidTr="00C25EC4">
        <w:trPr>
          <w:cantSplit/>
          <w:trHeight w:val="389"/>
        </w:trPr>
        <w:tc>
          <w:tcPr>
            <w:tcW w:w="913" w:type="pct"/>
            <w:tcBorders>
              <w:top w:val="single" w:sz="4" w:space="0" w:color="808080"/>
              <w:left w:val="single" w:sz="4" w:space="0" w:color="808080"/>
              <w:bottom w:val="single" w:sz="4" w:space="0" w:color="808080"/>
              <w:right w:val="nil"/>
            </w:tcBorders>
            <w:shd w:val="pct5" w:color="auto" w:fill="FFFFFF"/>
            <w:vAlign w:val="center"/>
          </w:tcPr>
          <w:p w:rsidR="00267FB0" w:rsidRPr="007B3F10" w:rsidRDefault="00267FB0"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Roles</w:t>
            </w:r>
          </w:p>
        </w:tc>
        <w:tc>
          <w:tcPr>
            <w:tcW w:w="2560" w:type="pct"/>
            <w:tcBorders>
              <w:top w:val="single" w:sz="4" w:space="0" w:color="808080"/>
              <w:left w:val="single" w:sz="4" w:space="0" w:color="808080"/>
              <w:bottom w:val="single" w:sz="4" w:space="0" w:color="808080"/>
              <w:right w:val="single" w:sz="4" w:space="0" w:color="808080"/>
            </w:tcBorders>
            <w:shd w:val="pct5" w:color="auto" w:fill="FFFFFF"/>
            <w:vAlign w:val="center"/>
          </w:tcPr>
          <w:p w:rsidR="00267FB0" w:rsidRPr="007B3F10" w:rsidRDefault="00267FB0"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Function</w:t>
            </w:r>
          </w:p>
        </w:tc>
        <w:tc>
          <w:tcPr>
            <w:tcW w:w="1527" w:type="pct"/>
            <w:tcBorders>
              <w:top w:val="single" w:sz="4" w:space="0" w:color="808080"/>
              <w:left w:val="single" w:sz="4" w:space="0" w:color="808080"/>
              <w:bottom w:val="single" w:sz="4" w:space="0" w:color="808080"/>
              <w:right w:val="single" w:sz="4" w:space="0" w:color="808080"/>
            </w:tcBorders>
            <w:shd w:val="pct5" w:color="auto" w:fill="FFFFFF"/>
            <w:vAlign w:val="center"/>
          </w:tcPr>
          <w:p w:rsidR="00267FB0" w:rsidRPr="007B3F10" w:rsidRDefault="00267FB0"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Name</w:t>
            </w:r>
          </w:p>
        </w:tc>
      </w:tr>
      <w:tr w:rsidR="00C25EC4" w:rsidRPr="007B3F10" w:rsidTr="00C25EC4">
        <w:trPr>
          <w:cantSplit/>
          <w:trHeight w:val="332"/>
        </w:trPr>
        <w:tc>
          <w:tcPr>
            <w:tcW w:w="913" w:type="pct"/>
            <w:vMerge w:val="restart"/>
            <w:tcBorders>
              <w:top w:val="single" w:sz="4" w:space="0" w:color="808080"/>
              <w:left w:val="single" w:sz="4" w:space="0" w:color="808080"/>
              <w:right w:val="nil"/>
            </w:tcBorders>
            <w:shd w:val="pct5" w:color="auto" w:fill="FFFFFF"/>
            <w:vAlign w:val="center"/>
          </w:tcPr>
          <w:p w:rsidR="00C25EC4" w:rsidRPr="007B3F10" w:rsidRDefault="00C25EC4"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Authors</w:t>
            </w:r>
          </w:p>
        </w:tc>
        <w:tc>
          <w:tcPr>
            <w:tcW w:w="2560"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A33383">
            <w:pPr>
              <w:jc w:val="center"/>
              <w:rPr>
                <w:rFonts w:ascii="Courier New" w:hAnsi="Courier New" w:cs="Courier New"/>
                <w:sz w:val="16"/>
                <w:szCs w:val="16"/>
              </w:rPr>
            </w:pPr>
            <w:r w:rsidRPr="007B3F10">
              <w:rPr>
                <w:rFonts w:ascii="Courier New" w:hAnsi="Courier New" w:cs="Courier New"/>
                <w:sz w:val="16"/>
                <w:szCs w:val="16"/>
              </w:rPr>
              <w:t>Associate Lead – Software, AOCI</w:t>
            </w:r>
          </w:p>
        </w:tc>
        <w:tc>
          <w:tcPr>
            <w:tcW w:w="1527"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267FB0">
            <w:pPr>
              <w:jc w:val="center"/>
              <w:rPr>
                <w:rFonts w:ascii="Courier New" w:hAnsi="Courier New" w:cs="Courier New"/>
                <w:sz w:val="16"/>
                <w:szCs w:val="16"/>
              </w:rPr>
            </w:pPr>
            <w:r w:rsidRPr="007B3F10">
              <w:rPr>
                <w:rFonts w:ascii="Courier New" w:hAnsi="Courier New" w:cs="Courier New"/>
                <w:sz w:val="16"/>
                <w:szCs w:val="16"/>
              </w:rPr>
              <w:t>Chetan Ethapay</w:t>
            </w:r>
          </w:p>
        </w:tc>
      </w:tr>
      <w:tr w:rsidR="00C25EC4" w:rsidRPr="007B3F10" w:rsidTr="00C25EC4">
        <w:trPr>
          <w:cantSplit/>
          <w:trHeight w:val="332"/>
        </w:trPr>
        <w:tc>
          <w:tcPr>
            <w:tcW w:w="913" w:type="pct"/>
            <w:vMerge/>
            <w:tcBorders>
              <w:left w:val="single" w:sz="4" w:space="0" w:color="808080"/>
              <w:bottom w:val="single" w:sz="4" w:space="0" w:color="808080"/>
              <w:right w:val="nil"/>
            </w:tcBorders>
            <w:shd w:val="pct5" w:color="auto" w:fill="FFFFFF"/>
            <w:vAlign w:val="center"/>
          </w:tcPr>
          <w:p w:rsidR="00C25EC4" w:rsidRPr="007B3F10" w:rsidRDefault="00C25EC4" w:rsidP="00E11EBF">
            <w:pPr>
              <w:pStyle w:val="Template-Topic-centered"/>
              <w:rPr>
                <w:rFonts w:ascii="Courier New" w:hAnsi="Courier New" w:cs="Courier New"/>
                <w:sz w:val="16"/>
                <w:szCs w:val="16"/>
                <w:lang w:val="en-US"/>
              </w:rPr>
            </w:pPr>
          </w:p>
        </w:tc>
        <w:tc>
          <w:tcPr>
            <w:tcW w:w="2560"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A33383">
            <w:pPr>
              <w:jc w:val="center"/>
              <w:rPr>
                <w:rFonts w:ascii="Courier New" w:hAnsi="Courier New" w:cs="Courier New"/>
                <w:sz w:val="16"/>
                <w:szCs w:val="16"/>
              </w:rPr>
            </w:pPr>
            <w:r>
              <w:rPr>
                <w:rFonts w:ascii="Courier New" w:hAnsi="Courier New" w:cs="Courier New"/>
                <w:sz w:val="16"/>
                <w:szCs w:val="16"/>
              </w:rPr>
              <w:t>Engineer – Software, AOCI</w:t>
            </w:r>
          </w:p>
        </w:tc>
        <w:tc>
          <w:tcPr>
            <w:tcW w:w="1527"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267FB0">
            <w:pPr>
              <w:jc w:val="center"/>
              <w:rPr>
                <w:rFonts w:ascii="Courier New" w:hAnsi="Courier New" w:cs="Courier New"/>
                <w:sz w:val="16"/>
                <w:szCs w:val="16"/>
              </w:rPr>
            </w:pPr>
            <w:r>
              <w:rPr>
                <w:rFonts w:ascii="Courier New" w:hAnsi="Courier New" w:cs="Courier New"/>
                <w:sz w:val="16"/>
                <w:szCs w:val="16"/>
              </w:rPr>
              <w:t>Amulya Shekhar</w:t>
            </w:r>
          </w:p>
        </w:tc>
      </w:tr>
      <w:tr w:rsidR="00ED6568" w:rsidRPr="007B3F10" w:rsidTr="00C25EC4">
        <w:trPr>
          <w:cantSplit/>
          <w:trHeight w:val="269"/>
        </w:trPr>
        <w:tc>
          <w:tcPr>
            <w:tcW w:w="913" w:type="pct"/>
            <w:vMerge w:val="restart"/>
            <w:tcBorders>
              <w:top w:val="single" w:sz="4" w:space="0" w:color="808080"/>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Reviewers</w:t>
            </w:r>
          </w:p>
        </w:tc>
        <w:tc>
          <w:tcPr>
            <w:tcW w:w="2560" w:type="pct"/>
            <w:tcBorders>
              <w:top w:val="single" w:sz="4" w:space="0" w:color="808080"/>
              <w:left w:val="single" w:sz="4" w:space="0" w:color="808080"/>
              <w:bottom w:val="single" w:sz="2" w:space="0" w:color="808080"/>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 xml:space="preserve">Systems Architect, </w:t>
            </w:r>
            <w:smartTag w:uri="urn:schemas-microsoft-com:office:smarttags" w:element="place">
              <w:r w:rsidRPr="007B3F10">
                <w:rPr>
                  <w:rFonts w:ascii="Courier New" w:hAnsi="Courier New" w:cs="Courier New"/>
                  <w:sz w:val="16"/>
                  <w:szCs w:val="16"/>
                </w:rPr>
                <w:t>North Andover</w:t>
              </w:r>
            </w:smartTag>
          </w:p>
        </w:tc>
        <w:tc>
          <w:tcPr>
            <w:tcW w:w="1527" w:type="pct"/>
            <w:tcBorders>
              <w:top w:val="single" w:sz="4" w:space="0" w:color="808080"/>
              <w:left w:val="single" w:sz="4" w:space="0" w:color="808080"/>
              <w:bottom w:val="single" w:sz="2" w:space="0" w:color="808080"/>
              <w:right w:val="single" w:sz="4" w:space="0" w:color="808080"/>
            </w:tcBorders>
            <w:vAlign w:val="center"/>
          </w:tcPr>
          <w:p w:rsidR="00ED6568" w:rsidRPr="007B3F10" w:rsidRDefault="00ED6568" w:rsidP="00E95CFE">
            <w:pPr>
              <w:jc w:val="center"/>
              <w:rPr>
                <w:rFonts w:ascii="Courier New" w:hAnsi="Courier New" w:cs="Courier New"/>
                <w:sz w:val="16"/>
                <w:szCs w:val="16"/>
              </w:rPr>
            </w:pPr>
            <w:r w:rsidRPr="007B3F10">
              <w:rPr>
                <w:rFonts w:ascii="Courier New" w:hAnsi="Courier New" w:cs="Courier New"/>
                <w:sz w:val="16"/>
                <w:szCs w:val="16"/>
              </w:rPr>
              <w:t>David Kopp</w:t>
            </w:r>
          </w:p>
        </w:tc>
      </w:tr>
      <w:tr w:rsidR="00ED6568" w:rsidRPr="007B3F10" w:rsidTr="00C25EC4">
        <w:trPr>
          <w:cantSplit/>
          <w:trHeight w:val="290"/>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2" w:space="0" w:color="808080"/>
              <w:left w:val="single" w:sz="4" w:space="0" w:color="808080"/>
              <w:bottom w:val="single" w:sz="4" w:space="0" w:color="999999"/>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 xml:space="preserve">Product Development Lead, </w:t>
            </w:r>
            <w:smartTag w:uri="urn:schemas-microsoft-com:office:smarttags" w:element="place">
              <w:r w:rsidRPr="007B3F10">
                <w:rPr>
                  <w:rFonts w:ascii="Courier New" w:hAnsi="Courier New" w:cs="Courier New"/>
                  <w:sz w:val="16"/>
                  <w:szCs w:val="16"/>
                </w:rPr>
                <w:t>North Andover</w:t>
              </w:r>
            </w:smartTag>
          </w:p>
        </w:tc>
        <w:tc>
          <w:tcPr>
            <w:tcW w:w="1527" w:type="pct"/>
            <w:tcBorders>
              <w:top w:val="single" w:sz="2" w:space="0" w:color="808080"/>
              <w:left w:val="single" w:sz="4" w:space="0" w:color="808080"/>
              <w:bottom w:val="single" w:sz="4" w:space="0" w:color="999999"/>
              <w:right w:val="single" w:sz="4" w:space="0" w:color="808080"/>
            </w:tcBorders>
            <w:vAlign w:val="center"/>
          </w:tcPr>
          <w:p w:rsidR="00ED6568" w:rsidRPr="007B3F10" w:rsidRDefault="00ED6568" w:rsidP="00E95CFE">
            <w:pPr>
              <w:jc w:val="center"/>
              <w:rPr>
                <w:rFonts w:ascii="Courier New" w:hAnsi="Courier New" w:cs="Courier New"/>
                <w:sz w:val="16"/>
                <w:szCs w:val="16"/>
              </w:rPr>
            </w:pPr>
            <w:r w:rsidRPr="007B3F10">
              <w:rPr>
                <w:rFonts w:ascii="Courier New" w:hAnsi="Courier New" w:cs="Courier New"/>
                <w:sz w:val="16"/>
                <w:szCs w:val="16"/>
              </w:rPr>
              <w:t>Ron Naismith</w:t>
            </w:r>
          </w:p>
        </w:tc>
      </w:tr>
      <w:tr w:rsidR="00ED6568" w:rsidRPr="007B3F10" w:rsidTr="00C25EC4">
        <w:trPr>
          <w:cantSplit/>
          <w:trHeight w:val="277"/>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Technical Lead – Software, AOCI</w:t>
            </w:r>
          </w:p>
        </w:tc>
        <w:tc>
          <w:tcPr>
            <w:tcW w:w="1527"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267FB0">
            <w:pPr>
              <w:jc w:val="center"/>
              <w:rPr>
                <w:rFonts w:ascii="Courier New" w:hAnsi="Courier New" w:cs="Courier New"/>
                <w:sz w:val="16"/>
                <w:szCs w:val="16"/>
              </w:rPr>
            </w:pPr>
            <w:r w:rsidRPr="007B3F10">
              <w:rPr>
                <w:rFonts w:ascii="Courier New" w:hAnsi="Courier New" w:cs="Courier New"/>
                <w:sz w:val="16"/>
                <w:szCs w:val="16"/>
              </w:rPr>
              <w:t>Pawan Modi</w:t>
            </w:r>
          </w:p>
        </w:tc>
      </w:tr>
      <w:tr w:rsidR="00ED6568" w:rsidRPr="007B3F10" w:rsidTr="00C25EC4">
        <w:trPr>
          <w:cantSplit/>
          <w:trHeight w:val="262"/>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Associate Lead – Software, AOCI</w:t>
            </w:r>
          </w:p>
        </w:tc>
        <w:tc>
          <w:tcPr>
            <w:tcW w:w="1527"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267FB0">
            <w:pPr>
              <w:jc w:val="center"/>
              <w:rPr>
                <w:rFonts w:ascii="Courier New" w:hAnsi="Courier New" w:cs="Courier New"/>
                <w:sz w:val="16"/>
                <w:szCs w:val="16"/>
              </w:rPr>
            </w:pPr>
            <w:r w:rsidRPr="007B3F10">
              <w:rPr>
                <w:rFonts w:ascii="Courier New" w:hAnsi="Courier New" w:cs="Courier New"/>
                <w:sz w:val="16"/>
                <w:szCs w:val="16"/>
              </w:rPr>
              <w:t>Shrikant Pawar</w:t>
            </w:r>
          </w:p>
        </w:tc>
      </w:tr>
      <w:tr w:rsidR="00ED6568" w:rsidRPr="007B3F10" w:rsidTr="00C25EC4">
        <w:trPr>
          <w:cantSplit/>
          <w:trHeight w:val="314"/>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4" w:space="0" w:color="999999"/>
              <w:left w:val="single" w:sz="4" w:space="0" w:color="808080"/>
              <w:bottom w:val="single" w:sz="2" w:space="0" w:color="808080"/>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Technical Lead – Software, AOCI</w:t>
            </w:r>
          </w:p>
        </w:tc>
        <w:tc>
          <w:tcPr>
            <w:tcW w:w="1527" w:type="pct"/>
            <w:tcBorders>
              <w:top w:val="single" w:sz="4" w:space="0" w:color="999999"/>
              <w:left w:val="single" w:sz="4" w:space="0" w:color="808080"/>
              <w:bottom w:val="single" w:sz="2" w:space="0" w:color="808080"/>
              <w:right w:val="single" w:sz="4" w:space="0" w:color="808080"/>
            </w:tcBorders>
            <w:vAlign w:val="center"/>
          </w:tcPr>
          <w:p w:rsidR="00ED6568" w:rsidRPr="007B3F10" w:rsidRDefault="00ED6568" w:rsidP="00267FB0">
            <w:pPr>
              <w:jc w:val="center"/>
              <w:rPr>
                <w:rFonts w:ascii="Courier New" w:hAnsi="Courier New" w:cs="Courier New"/>
                <w:sz w:val="16"/>
                <w:szCs w:val="16"/>
              </w:rPr>
            </w:pPr>
            <w:r w:rsidRPr="007B3F10">
              <w:rPr>
                <w:rFonts w:ascii="Courier New" w:hAnsi="Courier New" w:cs="Courier New"/>
                <w:sz w:val="16"/>
                <w:szCs w:val="16"/>
              </w:rPr>
              <w:t>Rajendra Alluri</w:t>
            </w:r>
          </w:p>
        </w:tc>
      </w:tr>
      <w:tr w:rsidR="00ED6568" w:rsidRPr="007B3F10" w:rsidTr="00C25EC4">
        <w:trPr>
          <w:cantSplit/>
          <w:trHeight w:val="224"/>
        </w:trPr>
        <w:tc>
          <w:tcPr>
            <w:tcW w:w="913" w:type="pct"/>
            <w:vMerge/>
            <w:tcBorders>
              <w:left w:val="single" w:sz="4" w:space="0" w:color="808080"/>
              <w:bottom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2" w:space="0" w:color="808080"/>
              <w:left w:val="single" w:sz="4" w:space="0" w:color="808080"/>
              <w:bottom w:val="single" w:sz="4" w:space="0" w:color="808080"/>
              <w:right w:val="single" w:sz="4" w:space="0" w:color="808080"/>
            </w:tcBorders>
            <w:vAlign w:val="center"/>
          </w:tcPr>
          <w:p w:rsidR="00ED6568" w:rsidRPr="007B3F10" w:rsidRDefault="00ED6568" w:rsidP="00A33383">
            <w:pPr>
              <w:jc w:val="center"/>
              <w:rPr>
                <w:rFonts w:ascii="Courier New" w:hAnsi="Courier New" w:cs="Courier New"/>
                <w:sz w:val="16"/>
                <w:szCs w:val="16"/>
              </w:rPr>
            </w:pPr>
            <w:r>
              <w:rPr>
                <w:rFonts w:ascii="Courier New" w:hAnsi="Courier New" w:cs="Courier New"/>
                <w:sz w:val="16"/>
                <w:szCs w:val="16"/>
              </w:rPr>
              <w:t>Senior Engineer – Software, AOCI</w:t>
            </w:r>
          </w:p>
        </w:tc>
        <w:tc>
          <w:tcPr>
            <w:tcW w:w="1527" w:type="pct"/>
            <w:tcBorders>
              <w:top w:val="single" w:sz="2" w:space="0" w:color="808080"/>
              <w:left w:val="single" w:sz="4" w:space="0" w:color="808080"/>
              <w:bottom w:val="single" w:sz="4" w:space="0" w:color="808080"/>
              <w:right w:val="single" w:sz="4" w:space="0" w:color="808080"/>
            </w:tcBorders>
            <w:vAlign w:val="center"/>
          </w:tcPr>
          <w:p w:rsidR="00ED6568" w:rsidRPr="007B3F10" w:rsidRDefault="00ED6568" w:rsidP="00267FB0">
            <w:pPr>
              <w:jc w:val="center"/>
              <w:rPr>
                <w:rFonts w:ascii="Courier New" w:hAnsi="Courier New" w:cs="Courier New"/>
                <w:sz w:val="16"/>
                <w:szCs w:val="16"/>
              </w:rPr>
            </w:pPr>
            <w:r>
              <w:rPr>
                <w:rFonts w:ascii="Courier New" w:hAnsi="Courier New" w:cs="Courier New"/>
                <w:sz w:val="16"/>
                <w:szCs w:val="16"/>
              </w:rPr>
              <w:t>Deepak Yadav</w:t>
            </w:r>
          </w:p>
        </w:tc>
      </w:tr>
      <w:tr w:rsidR="009C7337" w:rsidRPr="007B3F10" w:rsidTr="00C25EC4">
        <w:trPr>
          <w:cantSplit/>
          <w:trHeight w:val="290"/>
        </w:trPr>
        <w:tc>
          <w:tcPr>
            <w:tcW w:w="913" w:type="pct"/>
            <w:tcBorders>
              <w:top w:val="single" w:sz="4" w:space="0" w:color="808080"/>
              <w:left w:val="single" w:sz="4" w:space="0" w:color="808080"/>
              <w:right w:val="nil"/>
            </w:tcBorders>
            <w:shd w:val="pct5" w:color="auto" w:fill="FFFFFF"/>
            <w:vAlign w:val="center"/>
          </w:tcPr>
          <w:p w:rsidR="009C7337" w:rsidRPr="007B3F10" w:rsidRDefault="009C7337"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Approvers</w:t>
            </w:r>
          </w:p>
        </w:tc>
        <w:tc>
          <w:tcPr>
            <w:tcW w:w="2560" w:type="pct"/>
            <w:tcBorders>
              <w:top w:val="single" w:sz="4" w:space="0" w:color="808080"/>
              <w:left w:val="single" w:sz="4" w:space="0" w:color="808080"/>
              <w:bottom w:val="single" w:sz="4" w:space="0" w:color="999999"/>
              <w:right w:val="single" w:sz="4" w:space="0" w:color="808080"/>
            </w:tcBorders>
            <w:vAlign w:val="center"/>
          </w:tcPr>
          <w:p w:rsidR="009C7337" w:rsidRPr="007B3F10" w:rsidRDefault="00AC1C78" w:rsidP="00A33383">
            <w:pPr>
              <w:jc w:val="center"/>
              <w:rPr>
                <w:rFonts w:ascii="Courier New" w:hAnsi="Courier New" w:cs="Courier New"/>
                <w:sz w:val="16"/>
                <w:szCs w:val="16"/>
              </w:rPr>
            </w:pPr>
            <w:r w:rsidRPr="007B3F10">
              <w:rPr>
                <w:rFonts w:ascii="Courier New" w:hAnsi="Courier New" w:cs="Courier New"/>
                <w:sz w:val="16"/>
                <w:szCs w:val="16"/>
              </w:rPr>
              <w:t>Director, AOCI</w:t>
            </w:r>
          </w:p>
        </w:tc>
        <w:tc>
          <w:tcPr>
            <w:tcW w:w="1527" w:type="pct"/>
            <w:tcBorders>
              <w:top w:val="single" w:sz="4" w:space="0" w:color="808080"/>
              <w:left w:val="single" w:sz="4" w:space="0" w:color="808080"/>
              <w:bottom w:val="single" w:sz="4" w:space="0" w:color="999999"/>
              <w:right w:val="single" w:sz="4" w:space="0" w:color="808080"/>
            </w:tcBorders>
            <w:vAlign w:val="center"/>
          </w:tcPr>
          <w:p w:rsidR="009C7337" w:rsidRPr="007B3F10" w:rsidRDefault="00D927EE" w:rsidP="00AC1C78">
            <w:pPr>
              <w:jc w:val="center"/>
              <w:rPr>
                <w:rFonts w:ascii="Courier New" w:hAnsi="Courier New" w:cs="Courier New"/>
                <w:sz w:val="16"/>
                <w:szCs w:val="16"/>
              </w:rPr>
            </w:pPr>
            <w:r w:rsidRPr="007B3F10">
              <w:rPr>
                <w:rFonts w:ascii="Courier New" w:hAnsi="Courier New" w:cs="Courier New"/>
                <w:sz w:val="16"/>
                <w:szCs w:val="16"/>
              </w:rPr>
              <w:t>Ramesh P</w:t>
            </w:r>
            <w:r w:rsidR="00AC1C78" w:rsidRPr="007B3F10">
              <w:rPr>
                <w:rFonts w:ascii="Courier New" w:hAnsi="Courier New" w:cs="Courier New"/>
                <w:sz w:val="16"/>
                <w:szCs w:val="16"/>
              </w:rPr>
              <w:t>hatak</w:t>
            </w:r>
          </w:p>
        </w:tc>
      </w:tr>
    </w:tbl>
    <w:p w:rsidR="00267FB0" w:rsidRPr="007B3F10" w:rsidRDefault="00267FB0" w:rsidP="00C17D28">
      <w:pPr>
        <w:ind w:left="360"/>
        <w:jc w:val="both"/>
        <w:rPr>
          <w:rFonts w:ascii="Courier New" w:hAnsi="Courier New" w:cs="Courier New"/>
          <w:sz w:val="20"/>
          <w:szCs w:val="20"/>
        </w:rPr>
      </w:pPr>
    </w:p>
    <w:p w:rsidR="00267FB0" w:rsidRPr="007B3F10" w:rsidRDefault="00267FB0" w:rsidP="00C17D28">
      <w:pPr>
        <w:ind w:left="360"/>
        <w:jc w:val="both"/>
        <w:rPr>
          <w:rFonts w:ascii="Courier New" w:hAnsi="Courier New" w:cs="Courier New"/>
          <w:sz w:val="20"/>
          <w:szCs w:val="20"/>
        </w:rPr>
      </w:pPr>
    </w:p>
    <w:p w:rsidR="00267FB0" w:rsidRPr="007B3F10" w:rsidRDefault="00267FB0" w:rsidP="00C17D28">
      <w:pPr>
        <w:ind w:left="360"/>
        <w:jc w:val="both"/>
        <w:rPr>
          <w:rFonts w:ascii="Courier New" w:hAnsi="Courier New" w:cs="Courier New"/>
          <w:sz w:val="20"/>
          <w:szCs w:val="20"/>
        </w:rPr>
      </w:pPr>
    </w:p>
    <w:tbl>
      <w:tblPr>
        <w:tblW w:w="0" w:type="auto"/>
        <w:tblInd w:w="4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080"/>
        <w:gridCol w:w="1440"/>
        <w:gridCol w:w="1440"/>
        <w:gridCol w:w="4315"/>
      </w:tblGrid>
      <w:tr w:rsidR="003A7BAD" w:rsidRPr="007B3F10" w:rsidTr="009E3FDF">
        <w:trPr>
          <w:trHeight w:val="388"/>
        </w:trPr>
        <w:tc>
          <w:tcPr>
            <w:tcW w:w="8275" w:type="dxa"/>
            <w:gridSpan w:val="4"/>
            <w:shd w:val="pct10" w:color="auto" w:fill="FFFFFF"/>
            <w:vAlign w:val="center"/>
          </w:tcPr>
          <w:p w:rsidR="003A7BAD" w:rsidRPr="007B3F10" w:rsidRDefault="003A7BAD"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Document Revision History</w:t>
            </w:r>
          </w:p>
        </w:tc>
      </w:tr>
      <w:tr w:rsidR="003A7BAD" w:rsidRPr="007B3F10" w:rsidTr="009C2DEC">
        <w:trPr>
          <w:trHeight w:val="496"/>
        </w:trPr>
        <w:tc>
          <w:tcPr>
            <w:tcW w:w="1080"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Version</w:t>
            </w:r>
          </w:p>
        </w:tc>
        <w:tc>
          <w:tcPr>
            <w:tcW w:w="1440"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Date</w:t>
            </w:r>
            <w:r w:rsidRPr="007B3F10">
              <w:rPr>
                <w:rFonts w:ascii="Courier New" w:hAnsi="Courier New" w:cs="Courier New"/>
                <w:sz w:val="16"/>
                <w:szCs w:val="16"/>
              </w:rPr>
              <w:br/>
              <w:t>(yyyy/mm/dd)</w:t>
            </w:r>
          </w:p>
        </w:tc>
        <w:tc>
          <w:tcPr>
            <w:tcW w:w="1440"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Authors</w:t>
            </w:r>
          </w:p>
        </w:tc>
        <w:tc>
          <w:tcPr>
            <w:tcW w:w="4315"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Modifications Details</w:t>
            </w:r>
          </w:p>
          <w:p w:rsidR="003A7BAD" w:rsidRPr="007B3F10" w:rsidRDefault="003A7BAD" w:rsidP="00E11EBF">
            <w:pPr>
              <w:pStyle w:val="Template-Topic-small"/>
              <w:rPr>
                <w:rFonts w:ascii="Courier New" w:hAnsi="Courier New" w:cs="Courier New"/>
                <w:sz w:val="16"/>
                <w:szCs w:val="16"/>
              </w:rPr>
            </w:pPr>
          </w:p>
        </w:tc>
      </w:tr>
      <w:tr w:rsidR="003A7BAD" w:rsidRPr="007B3F10" w:rsidTr="009C2DEC">
        <w:trPr>
          <w:trHeight w:val="369"/>
        </w:trPr>
        <w:tc>
          <w:tcPr>
            <w:tcW w:w="1080" w:type="dxa"/>
            <w:vAlign w:val="center"/>
          </w:tcPr>
          <w:p w:rsidR="003A7BAD" w:rsidRPr="007B3F10" w:rsidRDefault="00932870" w:rsidP="00651793">
            <w:pPr>
              <w:jc w:val="center"/>
              <w:rPr>
                <w:rFonts w:ascii="Courier New" w:hAnsi="Courier New" w:cs="Courier New"/>
                <w:sz w:val="16"/>
                <w:szCs w:val="16"/>
              </w:rPr>
            </w:pPr>
            <w:r w:rsidRPr="007B3F10">
              <w:rPr>
                <w:rFonts w:ascii="Courier New" w:hAnsi="Courier New" w:cs="Courier New"/>
                <w:sz w:val="16"/>
                <w:szCs w:val="16"/>
              </w:rPr>
              <w:t>0</w:t>
            </w:r>
            <w:r w:rsidR="009934E9" w:rsidRPr="007B3F10">
              <w:rPr>
                <w:rFonts w:ascii="Courier New" w:hAnsi="Courier New" w:cs="Courier New"/>
                <w:sz w:val="16"/>
                <w:szCs w:val="16"/>
              </w:rPr>
              <w:t>.1</w:t>
            </w:r>
          </w:p>
        </w:tc>
        <w:tc>
          <w:tcPr>
            <w:tcW w:w="1440"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2011/03/29</w:t>
            </w:r>
          </w:p>
        </w:tc>
        <w:tc>
          <w:tcPr>
            <w:tcW w:w="1440" w:type="dxa"/>
            <w:vAlign w:val="center"/>
          </w:tcPr>
          <w:p w:rsidR="003A7BAD" w:rsidRPr="007B3F10" w:rsidRDefault="003B1C3A"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Initial Creation</w:t>
            </w:r>
          </w:p>
        </w:tc>
      </w:tr>
      <w:tr w:rsidR="003A7BAD" w:rsidRPr="007B3F10" w:rsidTr="009C2DEC">
        <w:trPr>
          <w:trHeight w:val="369"/>
        </w:trPr>
        <w:tc>
          <w:tcPr>
            <w:tcW w:w="1080" w:type="dxa"/>
            <w:vAlign w:val="center"/>
          </w:tcPr>
          <w:p w:rsidR="0061243B" w:rsidRDefault="009934E9">
            <w:pPr>
              <w:jc w:val="center"/>
              <w:rPr>
                <w:rFonts w:ascii="Courier New" w:hAnsi="Courier New" w:cs="Courier New"/>
                <w:color w:val="243F60" w:themeColor="accent1" w:themeShade="7F"/>
                <w:sz w:val="16"/>
                <w:szCs w:val="16"/>
              </w:rPr>
              <w:pPrChange w:id="0" w:author="Windows User" w:date="2014-11-16T15:57:00Z">
                <w:pPr>
                  <w:keepNext/>
                  <w:keepLines/>
                  <w:spacing w:before="200"/>
                  <w:jc w:val="center"/>
                  <w:outlineLvl w:val="4"/>
                </w:pPr>
              </w:pPrChange>
            </w:pPr>
            <w:r w:rsidRPr="007B3F10">
              <w:rPr>
                <w:rFonts w:ascii="Courier New" w:hAnsi="Courier New" w:cs="Courier New"/>
                <w:sz w:val="16"/>
                <w:szCs w:val="16"/>
              </w:rPr>
              <w:t>0.2</w:t>
            </w:r>
          </w:p>
        </w:tc>
        <w:tc>
          <w:tcPr>
            <w:tcW w:w="1440" w:type="dxa"/>
            <w:vAlign w:val="center"/>
          </w:tcPr>
          <w:p w:rsidR="003A7BAD" w:rsidRPr="007B3F10" w:rsidRDefault="007B7725" w:rsidP="00E11EBF">
            <w:pPr>
              <w:jc w:val="center"/>
              <w:rPr>
                <w:rFonts w:ascii="Courier New" w:hAnsi="Courier New" w:cs="Courier New"/>
                <w:sz w:val="16"/>
                <w:szCs w:val="16"/>
              </w:rPr>
            </w:pPr>
            <w:r w:rsidRPr="007B3F10">
              <w:rPr>
                <w:rFonts w:ascii="Courier New" w:hAnsi="Courier New" w:cs="Courier New"/>
                <w:sz w:val="16"/>
                <w:szCs w:val="16"/>
              </w:rPr>
              <w:t>2011/06/17</w:t>
            </w:r>
          </w:p>
        </w:tc>
        <w:tc>
          <w:tcPr>
            <w:tcW w:w="1440" w:type="dxa"/>
            <w:vAlign w:val="center"/>
          </w:tcPr>
          <w:p w:rsidR="003A7BAD" w:rsidRPr="007B3F10" w:rsidRDefault="00384114"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Changed the format of the table headers in all the tables</w:t>
            </w:r>
          </w:p>
        </w:tc>
      </w:tr>
      <w:tr w:rsidR="003A7BAD" w:rsidRPr="007B3F10" w:rsidTr="009C2DEC">
        <w:trPr>
          <w:trHeight w:val="369"/>
        </w:trPr>
        <w:tc>
          <w:tcPr>
            <w:tcW w:w="1080" w:type="dxa"/>
            <w:vAlign w:val="center"/>
          </w:tcPr>
          <w:p w:rsidR="003A7BAD" w:rsidRPr="007B3F10" w:rsidRDefault="009934E9" w:rsidP="00651793">
            <w:pPr>
              <w:jc w:val="center"/>
              <w:rPr>
                <w:rFonts w:ascii="Courier New" w:hAnsi="Courier New" w:cs="Courier New"/>
                <w:sz w:val="16"/>
                <w:szCs w:val="16"/>
              </w:rPr>
            </w:pPr>
            <w:r w:rsidRPr="007B3F10">
              <w:rPr>
                <w:rFonts w:ascii="Courier New" w:hAnsi="Courier New" w:cs="Courier New"/>
                <w:sz w:val="16"/>
                <w:szCs w:val="16"/>
              </w:rPr>
              <w:t>0.3</w:t>
            </w:r>
          </w:p>
        </w:tc>
        <w:tc>
          <w:tcPr>
            <w:tcW w:w="1440" w:type="dxa"/>
            <w:vAlign w:val="center"/>
          </w:tcPr>
          <w:p w:rsidR="003A7BAD" w:rsidRPr="007B3F10" w:rsidRDefault="007B7725" w:rsidP="00E11EBF">
            <w:pPr>
              <w:jc w:val="center"/>
              <w:rPr>
                <w:rFonts w:ascii="Courier New" w:hAnsi="Courier New" w:cs="Courier New"/>
                <w:sz w:val="16"/>
                <w:szCs w:val="16"/>
              </w:rPr>
            </w:pPr>
            <w:r w:rsidRPr="007B3F10">
              <w:rPr>
                <w:rFonts w:ascii="Courier New" w:hAnsi="Courier New" w:cs="Courier New"/>
                <w:sz w:val="16"/>
                <w:szCs w:val="16"/>
              </w:rPr>
              <w:t>2011/08/18</w:t>
            </w:r>
          </w:p>
        </w:tc>
        <w:tc>
          <w:tcPr>
            <w:tcW w:w="1440" w:type="dxa"/>
            <w:vAlign w:val="center"/>
          </w:tcPr>
          <w:p w:rsidR="003A7BAD" w:rsidRPr="007B3F10" w:rsidRDefault="00384114"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Added “data length” field in the upgrade message</w:t>
            </w:r>
          </w:p>
        </w:tc>
      </w:tr>
      <w:tr w:rsidR="003A7BAD" w:rsidRPr="007B3F10" w:rsidTr="009C2DEC">
        <w:trPr>
          <w:trHeight w:val="369"/>
        </w:trPr>
        <w:tc>
          <w:tcPr>
            <w:tcW w:w="1080" w:type="dxa"/>
            <w:vAlign w:val="center"/>
          </w:tcPr>
          <w:p w:rsidR="003A7BAD" w:rsidRPr="007B3F10" w:rsidRDefault="00D178B4" w:rsidP="00D178B4">
            <w:pPr>
              <w:jc w:val="center"/>
              <w:rPr>
                <w:rFonts w:ascii="Courier New" w:hAnsi="Courier New" w:cs="Courier New"/>
                <w:sz w:val="16"/>
                <w:szCs w:val="16"/>
              </w:rPr>
            </w:pPr>
            <w:r w:rsidRPr="007B3F10">
              <w:rPr>
                <w:rFonts w:ascii="Courier New" w:hAnsi="Courier New" w:cs="Courier New"/>
                <w:sz w:val="16"/>
                <w:szCs w:val="16"/>
              </w:rPr>
              <w:t>0.4</w:t>
            </w:r>
          </w:p>
        </w:tc>
        <w:tc>
          <w:tcPr>
            <w:tcW w:w="1440" w:type="dxa"/>
            <w:vAlign w:val="center"/>
          </w:tcPr>
          <w:p w:rsidR="003A7BAD" w:rsidRPr="007B3F10" w:rsidRDefault="007B7725" w:rsidP="00E11EBF">
            <w:pPr>
              <w:jc w:val="center"/>
              <w:rPr>
                <w:rFonts w:ascii="Courier New" w:hAnsi="Courier New" w:cs="Courier New"/>
                <w:sz w:val="16"/>
                <w:szCs w:val="16"/>
              </w:rPr>
            </w:pPr>
            <w:r w:rsidRPr="007B3F10">
              <w:rPr>
                <w:rFonts w:ascii="Courier New" w:hAnsi="Courier New" w:cs="Courier New"/>
                <w:sz w:val="16"/>
                <w:szCs w:val="16"/>
              </w:rPr>
              <w:t>2011/11/25</w:t>
            </w:r>
          </w:p>
        </w:tc>
        <w:tc>
          <w:tcPr>
            <w:tcW w:w="1440" w:type="dxa"/>
            <w:vAlign w:val="center"/>
          </w:tcPr>
          <w:p w:rsidR="003A7BAD" w:rsidRPr="007B3F10" w:rsidRDefault="00384114"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D178B4" w:rsidP="00E11EBF">
            <w:pPr>
              <w:jc w:val="center"/>
              <w:rPr>
                <w:rFonts w:ascii="Courier New" w:hAnsi="Courier New" w:cs="Courier New"/>
                <w:sz w:val="16"/>
                <w:szCs w:val="16"/>
              </w:rPr>
            </w:pPr>
            <w:r w:rsidRPr="007B3F10">
              <w:rPr>
                <w:rFonts w:ascii="Courier New" w:hAnsi="Courier New" w:cs="Courier New"/>
                <w:sz w:val="16"/>
                <w:szCs w:val="16"/>
              </w:rPr>
              <w:t>Added “MSU completed message”</w:t>
            </w:r>
          </w:p>
        </w:tc>
      </w:tr>
      <w:tr w:rsidR="009934E9" w:rsidRPr="007B3F10" w:rsidTr="00476944">
        <w:trPr>
          <w:trHeight w:val="548"/>
        </w:trPr>
        <w:tc>
          <w:tcPr>
            <w:tcW w:w="1080" w:type="dxa"/>
            <w:tcBorders>
              <w:bottom w:val="single" w:sz="2" w:space="0" w:color="808080"/>
            </w:tcBorders>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0</w:t>
            </w:r>
            <w:r w:rsidR="008B0E2C">
              <w:rPr>
                <w:rFonts w:ascii="Courier New" w:hAnsi="Courier New" w:cs="Courier New"/>
                <w:sz w:val="16"/>
                <w:szCs w:val="16"/>
              </w:rPr>
              <w:t>.5</w:t>
            </w:r>
          </w:p>
        </w:tc>
        <w:tc>
          <w:tcPr>
            <w:tcW w:w="1440" w:type="dxa"/>
            <w:tcBorders>
              <w:bottom w:val="single" w:sz="2" w:space="0" w:color="808080"/>
            </w:tcBorders>
            <w:vAlign w:val="center"/>
          </w:tcPr>
          <w:p w:rsidR="009934E9" w:rsidRPr="007B3F10" w:rsidRDefault="007B7725" w:rsidP="00135236">
            <w:pPr>
              <w:jc w:val="center"/>
              <w:rPr>
                <w:rFonts w:ascii="Courier New" w:hAnsi="Courier New" w:cs="Courier New"/>
                <w:sz w:val="16"/>
                <w:szCs w:val="16"/>
              </w:rPr>
            </w:pPr>
            <w:r w:rsidRPr="007B3F10">
              <w:rPr>
                <w:rFonts w:ascii="Courier New" w:hAnsi="Courier New" w:cs="Courier New"/>
                <w:sz w:val="16"/>
                <w:szCs w:val="16"/>
              </w:rPr>
              <w:t>2011/12/12</w:t>
            </w:r>
          </w:p>
        </w:tc>
        <w:tc>
          <w:tcPr>
            <w:tcW w:w="1440" w:type="dxa"/>
            <w:tcBorders>
              <w:bottom w:val="single" w:sz="2" w:space="0" w:color="808080"/>
            </w:tcBorders>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tcBorders>
              <w:bottom w:val="single" w:sz="2" w:space="0" w:color="808080"/>
            </w:tcBorders>
            <w:vAlign w:val="center"/>
          </w:tcPr>
          <w:p w:rsidR="009934E9" w:rsidRPr="007B3F10" w:rsidRDefault="00D178B4" w:rsidP="00135236">
            <w:pPr>
              <w:jc w:val="center"/>
              <w:rPr>
                <w:rFonts w:ascii="Courier New" w:hAnsi="Courier New" w:cs="Courier New"/>
                <w:sz w:val="16"/>
                <w:szCs w:val="16"/>
              </w:rPr>
            </w:pPr>
            <w:r w:rsidRPr="007B3F10">
              <w:rPr>
                <w:rFonts w:ascii="Courier New" w:hAnsi="Courier New" w:cs="Courier New"/>
                <w:sz w:val="16"/>
                <w:szCs w:val="16"/>
              </w:rPr>
              <w:t>Added discovery messages “Who-Is” and “I-Am”, added “Status Message” from the clients</w:t>
            </w:r>
          </w:p>
          <w:p w:rsidR="00422F4F" w:rsidRPr="007B3F10" w:rsidRDefault="00422F4F" w:rsidP="00135236">
            <w:pPr>
              <w:jc w:val="center"/>
              <w:rPr>
                <w:rFonts w:ascii="Courier New" w:hAnsi="Courier New" w:cs="Courier New"/>
                <w:sz w:val="16"/>
                <w:szCs w:val="16"/>
              </w:rPr>
            </w:pPr>
          </w:p>
        </w:tc>
      </w:tr>
      <w:tr w:rsidR="00422F4F" w:rsidRPr="007B3F10" w:rsidTr="00476944">
        <w:trPr>
          <w:trHeight w:val="895"/>
        </w:trPr>
        <w:tc>
          <w:tcPr>
            <w:tcW w:w="1080" w:type="dxa"/>
            <w:tcBorders>
              <w:top w:val="single" w:sz="2" w:space="0" w:color="808080"/>
              <w:bottom w:val="single" w:sz="2" w:space="0" w:color="808080"/>
            </w:tcBorders>
            <w:vAlign w:val="center"/>
          </w:tcPr>
          <w:p w:rsidR="00422F4F" w:rsidRPr="007B3F10" w:rsidRDefault="008B0E2C" w:rsidP="00135236">
            <w:pPr>
              <w:jc w:val="center"/>
              <w:rPr>
                <w:rFonts w:ascii="Courier New" w:hAnsi="Courier New" w:cs="Courier New"/>
                <w:sz w:val="16"/>
                <w:szCs w:val="16"/>
              </w:rPr>
            </w:pPr>
            <w:r>
              <w:rPr>
                <w:rFonts w:ascii="Courier New" w:hAnsi="Courier New" w:cs="Courier New"/>
                <w:sz w:val="16"/>
                <w:szCs w:val="16"/>
              </w:rPr>
              <w:t>0.6</w:t>
            </w:r>
          </w:p>
        </w:tc>
        <w:tc>
          <w:tcPr>
            <w:tcW w:w="1440" w:type="dxa"/>
            <w:tcBorders>
              <w:top w:val="single" w:sz="2" w:space="0" w:color="808080"/>
              <w:bottom w:val="single" w:sz="2" w:space="0" w:color="808080"/>
            </w:tcBorders>
            <w:vAlign w:val="center"/>
          </w:tcPr>
          <w:p w:rsidR="00422F4F" w:rsidRPr="007B3F10" w:rsidRDefault="007B7725" w:rsidP="00135236">
            <w:pPr>
              <w:jc w:val="center"/>
              <w:rPr>
                <w:rFonts w:ascii="Courier New" w:hAnsi="Courier New" w:cs="Courier New"/>
                <w:sz w:val="16"/>
                <w:szCs w:val="16"/>
              </w:rPr>
            </w:pPr>
            <w:r w:rsidRPr="007B3F10">
              <w:rPr>
                <w:rFonts w:ascii="Courier New" w:hAnsi="Courier New" w:cs="Courier New"/>
                <w:sz w:val="16"/>
                <w:szCs w:val="16"/>
              </w:rPr>
              <w:t>2012/02/29</w:t>
            </w:r>
          </w:p>
        </w:tc>
        <w:tc>
          <w:tcPr>
            <w:tcW w:w="1440" w:type="dxa"/>
            <w:tcBorders>
              <w:top w:val="single" w:sz="2" w:space="0" w:color="808080"/>
              <w:bottom w:val="single" w:sz="2" w:space="0" w:color="808080"/>
            </w:tcBorders>
            <w:vAlign w:val="center"/>
          </w:tcPr>
          <w:p w:rsidR="00422F4F" w:rsidRPr="007B3F10" w:rsidRDefault="00384114" w:rsidP="00135236">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tcBorders>
              <w:top w:val="single" w:sz="2" w:space="0" w:color="808080"/>
              <w:bottom w:val="single" w:sz="2" w:space="0" w:color="808080"/>
            </w:tcBorders>
            <w:vAlign w:val="center"/>
          </w:tcPr>
          <w:p w:rsidR="00422F4F" w:rsidRPr="007B3F10" w:rsidRDefault="00135236" w:rsidP="00135236">
            <w:pPr>
              <w:jc w:val="center"/>
              <w:rPr>
                <w:rFonts w:ascii="Courier New" w:hAnsi="Courier New" w:cs="Courier New"/>
                <w:sz w:val="16"/>
                <w:szCs w:val="16"/>
              </w:rPr>
            </w:pPr>
            <w:r w:rsidRPr="007B3F10">
              <w:rPr>
                <w:rFonts w:ascii="Courier New" w:hAnsi="Courier New" w:cs="Courier New"/>
                <w:sz w:val="16"/>
                <w:szCs w:val="16"/>
              </w:rPr>
              <w:t xml:space="preserve">Added abbreviations table, “Group Creation” </w:t>
            </w:r>
            <w:r w:rsidR="00D430B5" w:rsidRPr="007B3F10">
              <w:rPr>
                <w:rFonts w:ascii="Courier New" w:hAnsi="Courier New" w:cs="Courier New"/>
                <w:sz w:val="16"/>
                <w:szCs w:val="16"/>
              </w:rPr>
              <w:t>and “Group Creation Ack</w:t>
            </w:r>
            <w:r w:rsidR="004162A2" w:rsidRPr="007B3F10">
              <w:rPr>
                <w:rFonts w:ascii="Courier New" w:hAnsi="Courier New" w:cs="Courier New"/>
                <w:sz w:val="16"/>
                <w:szCs w:val="16"/>
              </w:rPr>
              <w:t>nowledge</w:t>
            </w:r>
            <w:r w:rsidR="00D430B5" w:rsidRPr="007B3F10">
              <w:rPr>
                <w:rFonts w:ascii="Courier New" w:hAnsi="Courier New" w:cs="Courier New"/>
                <w:sz w:val="16"/>
                <w:szCs w:val="16"/>
              </w:rPr>
              <w:t xml:space="preserve">” </w:t>
            </w:r>
            <w:r w:rsidRPr="007B3F10">
              <w:rPr>
                <w:rFonts w:ascii="Courier New" w:hAnsi="Courier New" w:cs="Courier New"/>
                <w:sz w:val="16"/>
                <w:szCs w:val="16"/>
              </w:rPr>
              <w:t>messages</w:t>
            </w:r>
            <w:r w:rsidR="004162A2" w:rsidRPr="007B3F10">
              <w:rPr>
                <w:rFonts w:ascii="Courier New" w:hAnsi="Courier New" w:cs="Courier New"/>
                <w:sz w:val="16"/>
                <w:szCs w:val="16"/>
              </w:rPr>
              <w:t>, added “CCM completed” message and “Transfer Aborted” message</w:t>
            </w:r>
          </w:p>
        </w:tc>
      </w:tr>
      <w:tr w:rsidR="009934E9" w:rsidRPr="007B3F10" w:rsidTr="00476944">
        <w:trPr>
          <w:trHeight w:val="710"/>
        </w:trPr>
        <w:tc>
          <w:tcPr>
            <w:tcW w:w="1080" w:type="dxa"/>
            <w:vAlign w:val="center"/>
          </w:tcPr>
          <w:p w:rsidR="009934E9" w:rsidRPr="007B3F10" w:rsidRDefault="008B0E2C" w:rsidP="00135236">
            <w:pPr>
              <w:jc w:val="center"/>
              <w:rPr>
                <w:rFonts w:ascii="Courier New" w:hAnsi="Courier New" w:cs="Courier New"/>
                <w:sz w:val="16"/>
                <w:szCs w:val="16"/>
              </w:rPr>
            </w:pPr>
            <w:r>
              <w:rPr>
                <w:rFonts w:ascii="Courier New" w:hAnsi="Courier New" w:cs="Courier New"/>
                <w:sz w:val="16"/>
                <w:szCs w:val="16"/>
              </w:rPr>
              <w:t>0.7</w:t>
            </w:r>
          </w:p>
        </w:tc>
        <w:tc>
          <w:tcPr>
            <w:tcW w:w="1440" w:type="dxa"/>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2012/04/25</w:t>
            </w:r>
          </w:p>
        </w:tc>
        <w:tc>
          <w:tcPr>
            <w:tcW w:w="1440" w:type="dxa"/>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Added SCM transfer completed message and description, added device parameter field in the I-Am message</w:t>
            </w:r>
          </w:p>
        </w:tc>
      </w:tr>
      <w:tr w:rsidR="00C25EC4" w:rsidRPr="007B3F10" w:rsidTr="00476944">
        <w:trPr>
          <w:trHeight w:val="710"/>
        </w:trPr>
        <w:tc>
          <w:tcPr>
            <w:tcW w:w="1080" w:type="dxa"/>
            <w:vAlign w:val="center"/>
          </w:tcPr>
          <w:p w:rsidR="00C25EC4" w:rsidRPr="007B3F10" w:rsidRDefault="008B0E2C" w:rsidP="00135236">
            <w:pPr>
              <w:jc w:val="center"/>
              <w:rPr>
                <w:rFonts w:ascii="Courier New" w:hAnsi="Courier New" w:cs="Courier New"/>
                <w:sz w:val="16"/>
                <w:szCs w:val="16"/>
              </w:rPr>
            </w:pPr>
            <w:r>
              <w:rPr>
                <w:rFonts w:ascii="Courier New" w:hAnsi="Courier New" w:cs="Courier New"/>
                <w:sz w:val="16"/>
                <w:szCs w:val="16"/>
              </w:rPr>
              <w:t>1</w:t>
            </w:r>
            <w:r w:rsidR="00C25EC4">
              <w:rPr>
                <w:rFonts w:ascii="Courier New" w:hAnsi="Courier New" w:cs="Courier New"/>
                <w:sz w:val="16"/>
                <w:szCs w:val="16"/>
              </w:rPr>
              <w:t>.0</w:t>
            </w:r>
          </w:p>
        </w:tc>
        <w:tc>
          <w:tcPr>
            <w:tcW w:w="1440" w:type="dxa"/>
            <w:vAlign w:val="center"/>
          </w:tcPr>
          <w:p w:rsidR="00C25EC4" w:rsidRPr="007B3F10" w:rsidRDefault="00C25EC4" w:rsidP="00135236">
            <w:pPr>
              <w:jc w:val="center"/>
              <w:rPr>
                <w:rFonts w:ascii="Courier New" w:hAnsi="Courier New" w:cs="Courier New"/>
                <w:sz w:val="16"/>
                <w:szCs w:val="16"/>
              </w:rPr>
            </w:pPr>
            <w:r>
              <w:rPr>
                <w:rFonts w:ascii="Courier New" w:hAnsi="Courier New" w:cs="Courier New"/>
                <w:sz w:val="16"/>
                <w:szCs w:val="16"/>
              </w:rPr>
              <w:t>2014/08/19</w:t>
            </w:r>
          </w:p>
        </w:tc>
        <w:tc>
          <w:tcPr>
            <w:tcW w:w="1440" w:type="dxa"/>
            <w:vAlign w:val="center"/>
          </w:tcPr>
          <w:p w:rsidR="00C25EC4" w:rsidRDefault="00C25EC4" w:rsidP="00135236">
            <w:pPr>
              <w:jc w:val="center"/>
              <w:rPr>
                <w:rFonts w:ascii="Courier New" w:hAnsi="Courier New" w:cs="Courier New"/>
                <w:sz w:val="16"/>
                <w:szCs w:val="16"/>
              </w:rPr>
            </w:pPr>
            <w:r>
              <w:rPr>
                <w:rFonts w:ascii="Courier New" w:hAnsi="Courier New" w:cs="Courier New"/>
                <w:sz w:val="16"/>
                <w:szCs w:val="16"/>
              </w:rPr>
              <w:t>Amulya</w:t>
            </w:r>
          </w:p>
          <w:p w:rsidR="00C25EC4" w:rsidRPr="007B3F10" w:rsidRDefault="00C25EC4" w:rsidP="00135236">
            <w:pPr>
              <w:jc w:val="center"/>
              <w:rPr>
                <w:rFonts w:ascii="Courier New" w:hAnsi="Courier New" w:cs="Courier New"/>
                <w:sz w:val="16"/>
                <w:szCs w:val="16"/>
              </w:rPr>
            </w:pPr>
            <w:r>
              <w:rPr>
                <w:rFonts w:ascii="Courier New" w:hAnsi="Courier New" w:cs="Courier New"/>
                <w:sz w:val="16"/>
                <w:szCs w:val="16"/>
              </w:rPr>
              <w:t>Shekhar</w:t>
            </w:r>
          </w:p>
        </w:tc>
        <w:tc>
          <w:tcPr>
            <w:tcW w:w="4315" w:type="dxa"/>
            <w:vAlign w:val="center"/>
          </w:tcPr>
          <w:p w:rsidR="00C25EC4" w:rsidRPr="007B3F10" w:rsidRDefault="00CF1425" w:rsidP="00CF1425">
            <w:pPr>
              <w:jc w:val="center"/>
              <w:rPr>
                <w:rFonts w:ascii="Courier New" w:hAnsi="Courier New" w:cs="Courier New"/>
                <w:sz w:val="16"/>
                <w:szCs w:val="16"/>
              </w:rPr>
            </w:pPr>
            <w:r>
              <w:rPr>
                <w:rFonts w:ascii="Courier New" w:hAnsi="Courier New" w:cs="Courier New"/>
                <w:sz w:val="16"/>
                <w:szCs w:val="16"/>
              </w:rPr>
              <w:t>Added authentication and m</w:t>
            </w:r>
            <w:r w:rsidR="00C25EC4">
              <w:rPr>
                <w:rFonts w:ascii="Courier New" w:hAnsi="Courier New" w:cs="Courier New"/>
                <w:sz w:val="16"/>
                <w:szCs w:val="16"/>
              </w:rPr>
              <w:t>ade modifications to accommodate IpV6 support</w:t>
            </w:r>
            <w:r>
              <w:rPr>
                <w:rFonts w:ascii="Courier New" w:hAnsi="Courier New" w:cs="Courier New"/>
                <w:sz w:val="16"/>
                <w:szCs w:val="16"/>
              </w:rPr>
              <w:t>.</w:t>
            </w:r>
          </w:p>
        </w:tc>
      </w:tr>
    </w:tbl>
    <w:p w:rsidR="003A7BAD" w:rsidRPr="007B3F10" w:rsidRDefault="003A7BAD" w:rsidP="00C17D28">
      <w:pPr>
        <w:ind w:left="360"/>
        <w:jc w:val="both"/>
        <w:rPr>
          <w:rFonts w:ascii="Courier New" w:hAnsi="Courier New" w:cs="Courier New"/>
          <w:sz w:val="20"/>
          <w:szCs w:val="20"/>
        </w:rPr>
      </w:pPr>
    </w:p>
    <w:p w:rsidR="003A7BAD" w:rsidRPr="007B3F10" w:rsidRDefault="003A7BAD" w:rsidP="00C17D28">
      <w:pPr>
        <w:ind w:left="360"/>
        <w:jc w:val="both"/>
        <w:rPr>
          <w:rFonts w:ascii="Courier New" w:hAnsi="Courier New" w:cs="Courier New"/>
          <w:sz w:val="20"/>
          <w:szCs w:val="20"/>
        </w:rPr>
      </w:pPr>
    </w:p>
    <w:p w:rsidR="003A7BAD" w:rsidRPr="007B3F10" w:rsidRDefault="003A7BAD" w:rsidP="00C17D28">
      <w:pPr>
        <w:ind w:left="360"/>
        <w:jc w:val="both"/>
        <w:rPr>
          <w:rFonts w:ascii="Courier New" w:hAnsi="Courier New" w:cs="Courier New"/>
          <w:sz w:val="20"/>
          <w:szCs w:val="20"/>
        </w:rPr>
      </w:pPr>
    </w:p>
    <w:p w:rsidR="003A7BAD" w:rsidRPr="007B3F10" w:rsidRDefault="003A7BAD"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3A518D" w:rsidRPr="007B3F10" w:rsidRDefault="003A518D"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A45774">
      <w:pPr>
        <w:jc w:val="both"/>
        <w:rPr>
          <w:rFonts w:ascii="Courier New" w:hAnsi="Courier New" w:cs="Courier New"/>
          <w:sz w:val="20"/>
          <w:szCs w:val="20"/>
        </w:rPr>
      </w:pPr>
    </w:p>
    <w:p w:rsidR="00C17D28" w:rsidRPr="007B3F10" w:rsidRDefault="00C17D28" w:rsidP="00C17D28">
      <w:pPr>
        <w:ind w:left="360"/>
        <w:jc w:val="both"/>
        <w:rPr>
          <w:rFonts w:ascii="Courier New" w:hAnsi="Courier New" w:cs="Courier New"/>
          <w:b/>
          <w:sz w:val="20"/>
          <w:szCs w:val="20"/>
        </w:rPr>
      </w:pPr>
      <w:r w:rsidRPr="007B3F10">
        <w:rPr>
          <w:rFonts w:ascii="Courier New" w:hAnsi="Courier New" w:cs="Courier New"/>
          <w:b/>
          <w:sz w:val="20"/>
          <w:szCs w:val="20"/>
        </w:rPr>
        <w:t>Abstract</w:t>
      </w:r>
    </w:p>
    <w:p w:rsidR="00C17D28" w:rsidRPr="007B3F10" w:rsidRDefault="00C17D28" w:rsidP="00C17D28">
      <w:pPr>
        <w:ind w:left="360"/>
        <w:jc w:val="both"/>
        <w:rPr>
          <w:rFonts w:ascii="Courier New" w:hAnsi="Courier New" w:cs="Courier New"/>
          <w:sz w:val="20"/>
          <w:szCs w:val="20"/>
        </w:rPr>
      </w:pPr>
    </w:p>
    <w:p w:rsidR="00C17D28" w:rsidRPr="007B3F10" w:rsidRDefault="007512B7" w:rsidP="007512B7">
      <w:pPr>
        <w:ind w:left="720"/>
        <w:jc w:val="both"/>
        <w:rPr>
          <w:rFonts w:ascii="Courier New" w:hAnsi="Courier New" w:cs="Courier New"/>
          <w:sz w:val="20"/>
          <w:szCs w:val="20"/>
        </w:rPr>
      </w:pPr>
      <w:r w:rsidRPr="007B3F10">
        <w:rPr>
          <w:rFonts w:ascii="Courier New" w:hAnsi="Courier New" w:cs="Courier New"/>
          <w:sz w:val="20"/>
          <w:szCs w:val="20"/>
        </w:rPr>
        <w:t>Mass Software Upgrade [MSU] is a reliable</w:t>
      </w:r>
      <w:r w:rsidR="001A7181" w:rsidRPr="007B3F10">
        <w:rPr>
          <w:rFonts w:ascii="Courier New" w:hAnsi="Courier New" w:cs="Courier New"/>
          <w:sz w:val="20"/>
          <w:szCs w:val="20"/>
        </w:rPr>
        <w:t xml:space="preserve"> network</w:t>
      </w:r>
      <w:r w:rsidRPr="007B3F10">
        <w:rPr>
          <w:rFonts w:ascii="Courier New" w:hAnsi="Courier New" w:cs="Courier New"/>
          <w:sz w:val="20"/>
          <w:szCs w:val="20"/>
        </w:rPr>
        <w:t xml:space="preserve"> protocol for carrying out </w:t>
      </w:r>
      <w:r w:rsidR="0095700A" w:rsidRPr="007B3F10">
        <w:rPr>
          <w:rFonts w:ascii="Courier New" w:hAnsi="Courier New" w:cs="Courier New"/>
          <w:sz w:val="20"/>
          <w:szCs w:val="20"/>
        </w:rPr>
        <w:t xml:space="preserve">simultaneous </w:t>
      </w:r>
      <w:r w:rsidRPr="007B3F10">
        <w:rPr>
          <w:rFonts w:ascii="Courier New" w:hAnsi="Courier New" w:cs="Courier New"/>
          <w:sz w:val="20"/>
          <w:szCs w:val="20"/>
        </w:rPr>
        <w:t>firmware/software upgrade process of a large number of systems. It uses a combination of</w:t>
      </w:r>
      <w:r w:rsidR="00FC1002" w:rsidRPr="007B3F10">
        <w:rPr>
          <w:rFonts w:ascii="Courier New" w:hAnsi="Courier New" w:cs="Courier New"/>
          <w:sz w:val="20"/>
          <w:szCs w:val="20"/>
        </w:rPr>
        <w:t xml:space="preserve"> </w:t>
      </w:r>
      <w:r w:rsidRPr="007B3F10">
        <w:rPr>
          <w:rFonts w:ascii="Courier New" w:hAnsi="Courier New" w:cs="Courier New"/>
          <w:sz w:val="20"/>
          <w:szCs w:val="20"/>
        </w:rPr>
        <w:t xml:space="preserve">multicast and unicast datagram </w:t>
      </w:r>
      <w:r w:rsidR="00611500">
        <w:rPr>
          <w:rFonts w:ascii="Courier New" w:hAnsi="Courier New" w:cs="Courier New"/>
          <w:sz w:val="20"/>
          <w:szCs w:val="20"/>
        </w:rPr>
        <w:t>packets</w:t>
      </w:r>
      <w:r w:rsidRPr="007B3F10">
        <w:rPr>
          <w:rFonts w:ascii="Courier New" w:hAnsi="Courier New" w:cs="Courier New"/>
          <w:sz w:val="20"/>
          <w:szCs w:val="20"/>
        </w:rPr>
        <w:t xml:space="preserve"> for data transfer. Reliability is achieved by selective re-transmission of the desired </w:t>
      </w:r>
      <w:r w:rsidR="0095700A" w:rsidRPr="007B3F10">
        <w:rPr>
          <w:rFonts w:ascii="Courier New" w:hAnsi="Courier New" w:cs="Courier New"/>
          <w:sz w:val="20"/>
          <w:szCs w:val="20"/>
        </w:rPr>
        <w:t xml:space="preserve">portion of the </w:t>
      </w:r>
      <w:r w:rsidRPr="007B3F10">
        <w:rPr>
          <w:rFonts w:ascii="Courier New" w:hAnsi="Courier New" w:cs="Courier New"/>
          <w:sz w:val="20"/>
          <w:szCs w:val="20"/>
        </w:rPr>
        <w:t>data upon request from the systems participating in the upgrade process.</w:t>
      </w:r>
    </w:p>
    <w:p w:rsidR="002E36CE" w:rsidRPr="007B3F10" w:rsidRDefault="002E36CE" w:rsidP="007512B7">
      <w:pPr>
        <w:ind w:left="720"/>
        <w:jc w:val="both"/>
        <w:rPr>
          <w:rFonts w:ascii="Courier New" w:hAnsi="Courier New" w:cs="Courier New"/>
          <w:sz w:val="20"/>
          <w:szCs w:val="20"/>
        </w:rPr>
      </w:pPr>
    </w:p>
    <w:p w:rsidR="00183D7C" w:rsidRPr="007B3F10" w:rsidRDefault="00183D7C" w:rsidP="00183D7C">
      <w:pPr>
        <w:ind w:left="360"/>
        <w:jc w:val="right"/>
        <w:rPr>
          <w:rFonts w:ascii="Courier New" w:hAnsi="Courier New" w:cs="Courier New"/>
          <w:b/>
          <w:sz w:val="20"/>
          <w:szCs w:val="20"/>
        </w:rPr>
      </w:pPr>
    </w:p>
    <w:p w:rsidR="00BE4A76" w:rsidRPr="007B3F10" w:rsidRDefault="00BE4A76" w:rsidP="00BE4A76">
      <w:pPr>
        <w:numPr>
          <w:ilvl w:val="0"/>
          <w:numId w:val="2"/>
        </w:numPr>
        <w:tabs>
          <w:tab w:val="left" w:pos="720"/>
          <w:tab w:val="left" w:pos="900"/>
        </w:tabs>
        <w:jc w:val="both"/>
        <w:rPr>
          <w:rFonts w:ascii="Courier New" w:hAnsi="Courier New" w:cs="Courier New"/>
          <w:b/>
          <w:sz w:val="20"/>
          <w:szCs w:val="20"/>
        </w:rPr>
      </w:pPr>
      <w:r w:rsidRPr="007B3F10">
        <w:rPr>
          <w:rFonts w:ascii="Courier New" w:hAnsi="Courier New" w:cs="Courier New"/>
          <w:b/>
          <w:sz w:val="20"/>
          <w:szCs w:val="20"/>
        </w:rPr>
        <w:t xml:space="preserve">Abbreviations </w:t>
      </w:r>
    </w:p>
    <w:p w:rsidR="00BE4A76" w:rsidRPr="007B3F10" w:rsidRDefault="00BE4A76" w:rsidP="00BE4A76">
      <w:pPr>
        <w:tabs>
          <w:tab w:val="left" w:pos="2085"/>
        </w:tabs>
        <w:ind w:left="360"/>
        <w:rPr>
          <w:rFonts w:ascii="Courier New" w:hAnsi="Courier New" w:cs="Courier New"/>
          <w:b/>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6120"/>
      </w:tblGrid>
      <w:tr w:rsidR="00BE4A76" w:rsidRPr="007B3F10" w:rsidTr="00116086">
        <w:trPr>
          <w:trHeight w:val="620"/>
        </w:trPr>
        <w:tc>
          <w:tcPr>
            <w:tcW w:w="1800" w:type="dxa"/>
          </w:tcPr>
          <w:p w:rsidR="00BE4A76" w:rsidRPr="007B3F10" w:rsidRDefault="00BE4A76" w:rsidP="00BE4A76">
            <w:pPr>
              <w:jc w:val="center"/>
              <w:rPr>
                <w:rFonts w:ascii="Courier New" w:hAnsi="Courier New" w:cs="Courier New"/>
                <w:b/>
                <w:sz w:val="20"/>
                <w:szCs w:val="20"/>
              </w:rPr>
            </w:pPr>
          </w:p>
          <w:p w:rsidR="00BE4A76" w:rsidRPr="007B3F10" w:rsidRDefault="00BE4A76" w:rsidP="00BE4A76">
            <w:pPr>
              <w:jc w:val="center"/>
              <w:rPr>
                <w:rFonts w:ascii="Courier New" w:hAnsi="Courier New" w:cs="Courier New"/>
                <w:b/>
                <w:sz w:val="20"/>
                <w:szCs w:val="20"/>
              </w:rPr>
            </w:pPr>
            <w:r w:rsidRPr="007B3F10">
              <w:rPr>
                <w:rFonts w:ascii="Courier New" w:hAnsi="Courier New" w:cs="Courier New"/>
                <w:b/>
                <w:sz w:val="20"/>
                <w:szCs w:val="20"/>
              </w:rPr>
              <w:t>Abbreviation</w:t>
            </w:r>
          </w:p>
        </w:tc>
        <w:tc>
          <w:tcPr>
            <w:tcW w:w="6120" w:type="dxa"/>
          </w:tcPr>
          <w:p w:rsidR="00BE4A76" w:rsidRPr="007B3F10" w:rsidRDefault="00BE4A76" w:rsidP="00BE4A76">
            <w:pPr>
              <w:jc w:val="center"/>
              <w:rPr>
                <w:rFonts w:ascii="Courier New" w:hAnsi="Courier New" w:cs="Courier New"/>
                <w:b/>
                <w:sz w:val="20"/>
                <w:szCs w:val="20"/>
              </w:rPr>
            </w:pPr>
          </w:p>
          <w:p w:rsidR="00BE4A76" w:rsidRPr="007B3F10" w:rsidRDefault="00BE4A76" w:rsidP="00BE4A76">
            <w:pPr>
              <w:jc w:val="center"/>
              <w:rPr>
                <w:rFonts w:ascii="Courier New" w:hAnsi="Courier New" w:cs="Courier New"/>
                <w:b/>
                <w:sz w:val="20"/>
                <w:szCs w:val="20"/>
              </w:rPr>
            </w:pPr>
            <w:r w:rsidRPr="007B3F10">
              <w:rPr>
                <w:rFonts w:ascii="Courier New" w:hAnsi="Courier New" w:cs="Courier New"/>
                <w:b/>
                <w:sz w:val="20"/>
                <w:szCs w:val="20"/>
              </w:rPr>
              <w:t>Expansion</w:t>
            </w:r>
          </w:p>
        </w:tc>
      </w:tr>
      <w:tr w:rsidR="00BE4A76" w:rsidRPr="007B3F10" w:rsidTr="00116086">
        <w:trPr>
          <w:trHeight w:val="161"/>
        </w:trPr>
        <w:tc>
          <w:tcPr>
            <w:tcW w:w="180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MSU</w:t>
            </w:r>
          </w:p>
        </w:tc>
        <w:tc>
          <w:tcPr>
            <w:tcW w:w="612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Mass Software Upgrade</w:t>
            </w:r>
          </w:p>
        </w:tc>
      </w:tr>
      <w:tr w:rsidR="00BE4A76" w:rsidRPr="007B3F10" w:rsidTr="00116086">
        <w:trPr>
          <w:trHeight w:val="107"/>
        </w:trPr>
        <w:tc>
          <w:tcPr>
            <w:tcW w:w="180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 xml:space="preserve">UDP </w:t>
            </w:r>
          </w:p>
        </w:tc>
        <w:tc>
          <w:tcPr>
            <w:tcW w:w="612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User Datagram Protocol</w:t>
            </w:r>
          </w:p>
        </w:tc>
      </w:tr>
      <w:tr w:rsidR="00BE4A76" w:rsidRPr="007B3F10" w:rsidTr="00116086">
        <w:trPr>
          <w:trHeight w:val="179"/>
        </w:trPr>
        <w:tc>
          <w:tcPr>
            <w:tcW w:w="180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IGMP</w:t>
            </w:r>
          </w:p>
        </w:tc>
        <w:tc>
          <w:tcPr>
            <w:tcW w:w="612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Internet Group Management Protocol</w:t>
            </w:r>
          </w:p>
        </w:tc>
      </w:tr>
      <w:tr w:rsidR="00BE4A76" w:rsidRPr="007B3F10" w:rsidTr="00116086">
        <w:trPr>
          <w:trHeight w:val="125"/>
        </w:trPr>
        <w:tc>
          <w:tcPr>
            <w:tcW w:w="180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FA</w:t>
            </w:r>
          </w:p>
        </w:tc>
        <w:tc>
          <w:tcPr>
            <w:tcW w:w="612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Firmware Archive</w:t>
            </w:r>
          </w:p>
        </w:tc>
      </w:tr>
      <w:tr w:rsidR="00BE4A76" w:rsidRPr="007B3F10" w:rsidTr="00116086">
        <w:trPr>
          <w:trHeight w:val="161"/>
        </w:trPr>
        <w:tc>
          <w:tcPr>
            <w:tcW w:w="180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CN</w:t>
            </w:r>
          </w:p>
        </w:tc>
        <w:tc>
          <w:tcPr>
            <w:tcW w:w="612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Chunk Number</w:t>
            </w:r>
          </w:p>
        </w:tc>
      </w:tr>
      <w:tr w:rsidR="00BE4A76" w:rsidRPr="007B3F10" w:rsidTr="00116086">
        <w:trPr>
          <w:trHeight w:val="188"/>
        </w:trPr>
        <w:tc>
          <w:tcPr>
            <w:tcW w:w="180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SN</w:t>
            </w:r>
          </w:p>
        </w:tc>
        <w:tc>
          <w:tcPr>
            <w:tcW w:w="6120" w:type="dxa"/>
          </w:tcPr>
          <w:p w:rsidR="00717E44" w:rsidRPr="007B3F10" w:rsidRDefault="00717E44" w:rsidP="0011332C">
            <w:pPr>
              <w:jc w:val="center"/>
              <w:rPr>
                <w:rFonts w:ascii="Courier New" w:hAnsi="Courier New" w:cs="Courier New"/>
                <w:sz w:val="20"/>
                <w:szCs w:val="20"/>
              </w:rPr>
            </w:pPr>
            <w:r w:rsidRPr="007B3F10">
              <w:rPr>
                <w:rFonts w:ascii="Courier New" w:hAnsi="Courier New" w:cs="Courier New"/>
                <w:sz w:val="20"/>
                <w:szCs w:val="20"/>
              </w:rPr>
              <w:t>Sequence Number</w:t>
            </w:r>
          </w:p>
        </w:tc>
      </w:tr>
      <w:tr w:rsidR="00717E44" w:rsidRPr="007B3F10" w:rsidTr="00116086">
        <w:trPr>
          <w:trHeight w:val="170"/>
        </w:trPr>
        <w:tc>
          <w:tcPr>
            <w:tcW w:w="180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CCM</w:t>
            </w:r>
          </w:p>
        </w:tc>
        <w:tc>
          <w:tcPr>
            <w:tcW w:w="612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Chunk Complain Mode</w:t>
            </w:r>
          </w:p>
        </w:tc>
      </w:tr>
      <w:tr w:rsidR="00717E44" w:rsidRPr="007B3F10" w:rsidTr="00116086">
        <w:trPr>
          <w:trHeight w:val="242"/>
        </w:trPr>
        <w:tc>
          <w:tcPr>
            <w:tcW w:w="180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SCM</w:t>
            </w:r>
          </w:p>
        </w:tc>
        <w:tc>
          <w:tcPr>
            <w:tcW w:w="612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Sequence Complain Mode</w:t>
            </w:r>
          </w:p>
        </w:tc>
      </w:tr>
      <w:tr w:rsidR="00717E44" w:rsidRPr="007B3F10" w:rsidTr="00116086">
        <w:trPr>
          <w:trHeight w:val="179"/>
        </w:trPr>
        <w:tc>
          <w:tcPr>
            <w:tcW w:w="1800" w:type="dxa"/>
          </w:tcPr>
          <w:p w:rsidR="00717E44" w:rsidRPr="007B3F10" w:rsidRDefault="00030C41" w:rsidP="009F4520">
            <w:pPr>
              <w:jc w:val="center"/>
              <w:rPr>
                <w:rFonts w:ascii="Courier New" w:hAnsi="Courier New" w:cs="Courier New"/>
                <w:sz w:val="20"/>
                <w:szCs w:val="20"/>
              </w:rPr>
            </w:pPr>
            <w:r w:rsidRPr="007B3F10">
              <w:rPr>
                <w:rFonts w:ascii="Courier New" w:hAnsi="Courier New" w:cs="Courier New"/>
                <w:sz w:val="20"/>
                <w:szCs w:val="20"/>
              </w:rPr>
              <w:t>CM</w:t>
            </w:r>
          </w:p>
        </w:tc>
        <w:tc>
          <w:tcPr>
            <w:tcW w:w="6120" w:type="dxa"/>
          </w:tcPr>
          <w:p w:rsidR="0052570D" w:rsidRPr="007B3F10" w:rsidRDefault="00030C41" w:rsidP="009F4520">
            <w:pPr>
              <w:jc w:val="center"/>
              <w:rPr>
                <w:rFonts w:ascii="Courier New" w:hAnsi="Courier New" w:cs="Courier New"/>
                <w:sz w:val="20"/>
                <w:szCs w:val="20"/>
              </w:rPr>
            </w:pPr>
            <w:r w:rsidRPr="007B3F10">
              <w:rPr>
                <w:rFonts w:ascii="Courier New" w:hAnsi="Courier New" w:cs="Courier New"/>
                <w:sz w:val="20"/>
                <w:szCs w:val="20"/>
              </w:rPr>
              <w:t>Complain Mode</w:t>
            </w:r>
          </w:p>
        </w:tc>
      </w:tr>
      <w:tr w:rsidR="0052570D" w:rsidRPr="007B3F10" w:rsidTr="00116086">
        <w:trPr>
          <w:trHeight w:val="170"/>
        </w:trPr>
        <w:tc>
          <w:tcPr>
            <w:tcW w:w="1800" w:type="dxa"/>
          </w:tcPr>
          <w:p w:rsidR="0052570D" w:rsidRPr="007B3F10" w:rsidRDefault="0052570D" w:rsidP="009F4520">
            <w:pPr>
              <w:jc w:val="center"/>
              <w:rPr>
                <w:rFonts w:ascii="Courier New" w:hAnsi="Courier New" w:cs="Courier New"/>
                <w:sz w:val="20"/>
                <w:szCs w:val="20"/>
              </w:rPr>
            </w:pPr>
            <w:r w:rsidRPr="007B3F10">
              <w:rPr>
                <w:rFonts w:ascii="Courier New" w:hAnsi="Courier New" w:cs="Courier New"/>
                <w:sz w:val="20"/>
                <w:szCs w:val="20"/>
              </w:rPr>
              <w:t>GM</w:t>
            </w:r>
          </w:p>
        </w:tc>
        <w:tc>
          <w:tcPr>
            <w:tcW w:w="6120" w:type="dxa"/>
          </w:tcPr>
          <w:p w:rsidR="0052570D" w:rsidRPr="007B3F10" w:rsidRDefault="0052570D" w:rsidP="0052570D">
            <w:pPr>
              <w:jc w:val="center"/>
              <w:rPr>
                <w:rFonts w:ascii="Courier New" w:hAnsi="Courier New" w:cs="Courier New"/>
                <w:sz w:val="20"/>
                <w:szCs w:val="20"/>
              </w:rPr>
            </w:pPr>
            <w:r w:rsidRPr="007B3F10">
              <w:rPr>
                <w:rFonts w:ascii="Courier New" w:hAnsi="Courier New" w:cs="Courier New"/>
                <w:sz w:val="20"/>
                <w:szCs w:val="20"/>
              </w:rPr>
              <w:t>Group Message</w:t>
            </w:r>
          </w:p>
        </w:tc>
      </w:tr>
      <w:tr w:rsidR="0052570D" w:rsidRPr="007B3F10" w:rsidTr="00116086">
        <w:trPr>
          <w:trHeight w:val="242"/>
        </w:trPr>
        <w:tc>
          <w:tcPr>
            <w:tcW w:w="1800" w:type="dxa"/>
            <w:tcBorders>
              <w:bottom w:val="single" w:sz="4" w:space="0" w:color="auto"/>
            </w:tcBorders>
          </w:tcPr>
          <w:p w:rsidR="0052570D" w:rsidRPr="007B3F10" w:rsidRDefault="0052570D" w:rsidP="009F4520">
            <w:pPr>
              <w:jc w:val="center"/>
              <w:rPr>
                <w:rFonts w:ascii="Courier New" w:hAnsi="Courier New" w:cs="Courier New"/>
                <w:sz w:val="20"/>
                <w:szCs w:val="20"/>
              </w:rPr>
            </w:pPr>
            <w:r w:rsidRPr="007B3F10">
              <w:rPr>
                <w:rFonts w:ascii="Courier New" w:hAnsi="Courier New" w:cs="Courier New"/>
                <w:sz w:val="20"/>
                <w:szCs w:val="20"/>
              </w:rPr>
              <w:t>IM</w:t>
            </w:r>
          </w:p>
        </w:tc>
        <w:tc>
          <w:tcPr>
            <w:tcW w:w="6120" w:type="dxa"/>
            <w:tcBorders>
              <w:bottom w:val="single" w:sz="4" w:space="0" w:color="auto"/>
            </w:tcBorders>
          </w:tcPr>
          <w:p w:rsidR="0052570D" w:rsidRPr="007B3F10" w:rsidRDefault="0052570D" w:rsidP="009F4520">
            <w:pPr>
              <w:jc w:val="center"/>
              <w:rPr>
                <w:rFonts w:ascii="Courier New" w:hAnsi="Courier New" w:cs="Courier New"/>
                <w:sz w:val="20"/>
                <w:szCs w:val="20"/>
              </w:rPr>
            </w:pPr>
            <w:r w:rsidRPr="007B3F10">
              <w:rPr>
                <w:rFonts w:ascii="Courier New" w:hAnsi="Courier New" w:cs="Courier New"/>
                <w:sz w:val="20"/>
                <w:szCs w:val="20"/>
              </w:rPr>
              <w:t>Individual Message</w:t>
            </w:r>
          </w:p>
        </w:tc>
      </w:tr>
    </w:tbl>
    <w:p w:rsidR="00183D7C" w:rsidRPr="007B3F10" w:rsidRDefault="00BE4A76" w:rsidP="00A45774">
      <w:pPr>
        <w:rPr>
          <w:rFonts w:ascii="Courier New" w:hAnsi="Courier New" w:cs="Courier New"/>
          <w:b/>
          <w:sz w:val="20"/>
          <w:szCs w:val="20"/>
        </w:rPr>
      </w:pPr>
      <w:r w:rsidRPr="007B3F10">
        <w:rPr>
          <w:rFonts w:ascii="Courier New" w:hAnsi="Courier New" w:cs="Courier New"/>
          <w:sz w:val="20"/>
          <w:szCs w:val="20"/>
        </w:rPr>
        <w:br w:type="page"/>
      </w: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lastRenderedPageBreak/>
        <w:t>Introduction &amp; Overview</w:t>
      </w:r>
    </w:p>
    <w:p w:rsidR="00F46318" w:rsidRPr="007B3F10" w:rsidRDefault="00F46318" w:rsidP="00D40004">
      <w:pPr>
        <w:ind w:left="360"/>
        <w:jc w:val="both"/>
        <w:rPr>
          <w:rFonts w:ascii="Courier New" w:hAnsi="Courier New" w:cs="Courier New"/>
          <w:sz w:val="20"/>
          <w:szCs w:val="20"/>
        </w:rPr>
      </w:pPr>
    </w:p>
    <w:p w:rsidR="00F46318" w:rsidRPr="007B3F10" w:rsidRDefault="00F46318" w:rsidP="00D40004">
      <w:pPr>
        <w:pStyle w:val="HTMLPreformatted"/>
        <w:ind w:left="360"/>
        <w:jc w:val="both"/>
      </w:pPr>
      <w:r w:rsidRPr="007B3F10">
        <w:t xml:space="preserve">The objectives of Mass Software Upgrade </w:t>
      </w:r>
      <w:r w:rsidR="00E177E0" w:rsidRPr="007B3F10">
        <w:t>p</w:t>
      </w:r>
      <w:r w:rsidRPr="007B3F10">
        <w:t xml:space="preserve">rocess are: 1) to simultaneously upgrade firmware/software </w:t>
      </w:r>
      <w:r w:rsidR="001D3424" w:rsidRPr="007B3F10">
        <w:t>on many systems</w:t>
      </w:r>
      <w:r w:rsidRPr="007B3F10">
        <w:t xml:space="preserve">, 2) to encourage indirect or implicit (via programs) use of remote computers, 3) to transfer data reliably and efficiently even on high traffic network. 4) Automatic recovery of upgrade process even in cases of network re-establishment. </w:t>
      </w:r>
    </w:p>
    <w:p w:rsidR="00F46318" w:rsidRPr="007B3F10" w:rsidRDefault="00F46318" w:rsidP="00D40004">
      <w:pPr>
        <w:pStyle w:val="HTMLPreformatted"/>
        <w:ind w:left="360"/>
        <w:jc w:val="both"/>
      </w:pPr>
    </w:p>
    <w:p w:rsidR="00F46318" w:rsidRPr="007B3F10" w:rsidRDefault="00F46318" w:rsidP="00D40004">
      <w:pPr>
        <w:pStyle w:val="HTMLPreformatted"/>
        <w:ind w:left="360"/>
        <w:jc w:val="both"/>
      </w:pPr>
      <w:r w:rsidRPr="007B3F10">
        <w:t xml:space="preserve">This paper assumes knowledge of the </w:t>
      </w:r>
      <w:r w:rsidR="00611500">
        <w:t>“</w:t>
      </w:r>
      <w:r w:rsidRPr="00045D4F">
        <w:rPr>
          <w:b/>
        </w:rPr>
        <w:t>User Datagram Protocol</w:t>
      </w:r>
      <w:r w:rsidR="00611500">
        <w:t>”</w:t>
      </w:r>
      <w:r w:rsidRPr="007B3F10">
        <w:t xml:space="preserve"> (UDP), </w:t>
      </w:r>
      <w:r w:rsidR="00611500">
        <w:t>“</w:t>
      </w:r>
      <w:r w:rsidR="00611500" w:rsidRPr="00045D4F">
        <w:rPr>
          <w:b/>
        </w:rPr>
        <w:t>IGMP</w:t>
      </w:r>
      <w:r w:rsidR="00611500">
        <w:t xml:space="preserve">” (Internet Group Message Protocol), </w:t>
      </w:r>
      <w:r w:rsidR="00611500" w:rsidRPr="007B3F10">
        <w:t xml:space="preserve">and </w:t>
      </w:r>
      <w:r w:rsidR="00611500">
        <w:t>“</w:t>
      </w:r>
      <w:r w:rsidR="00611500" w:rsidRPr="00045D4F">
        <w:rPr>
          <w:b/>
        </w:rPr>
        <w:t>Unicast</w:t>
      </w:r>
      <w:r w:rsidRPr="00045D4F">
        <w:rPr>
          <w:b/>
        </w:rPr>
        <w:t xml:space="preserve"> </w:t>
      </w:r>
      <w:r w:rsidR="00611500" w:rsidRPr="00045D4F">
        <w:rPr>
          <w:b/>
        </w:rPr>
        <w:t>&amp;</w:t>
      </w:r>
      <w:r w:rsidR="00FC1002" w:rsidRPr="00045D4F">
        <w:rPr>
          <w:b/>
        </w:rPr>
        <w:t xml:space="preserve"> </w:t>
      </w:r>
      <w:r w:rsidR="00611500" w:rsidRPr="00045D4F">
        <w:rPr>
          <w:b/>
        </w:rPr>
        <w:t>Multicast</w:t>
      </w:r>
      <w:r w:rsidR="00611500">
        <w:t xml:space="preserve">” </w:t>
      </w:r>
      <w:r w:rsidRPr="007B3F10">
        <w:t xml:space="preserve">data transmission over </w:t>
      </w:r>
      <w:r w:rsidR="00547B6C" w:rsidRPr="007B3F10">
        <w:t xml:space="preserve">the </w:t>
      </w:r>
      <w:r w:rsidRPr="007B3F10">
        <w:t>Ethernet.</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Terminology</w:t>
      </w:r>
    </w:p>
    <w:p w:rsidR="006D0D49" w:rsidRPr="007B3F10" w:rsidRDefault="006D0D49" w:rsidP="006D0D49">
      <w:pPr>
        <w:ind w:left="360"/>
        <w:jc w:val="both"/>
        <w:rPr>
          <w:rFonts w:ascii="Courier New" w:hAnsi="Courier New" w:cs="Courier New"/>
          <w:b/>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Mass Software Upgrade [MSU] – The process of carrying out simultaneous upgrade process of a large number of </w:t>
      </w:r>
      <w:r w:rsidR="00E46228" w:rsidRPr="007B3F10">
        <w:rPr>
          <w:rFonts w:ascii="Courier New" w:hAnsi="Courier New" w:cs="Courier New"/>
          <w:sz w:val="20"/>
          <w:szCs w:val="20"/>
        </w:rPr>
        <w:t>clients</w:t>
      </w:r>
      <w:r w:rsidRPr="007B3F10">
        <w:rPr>
          <w:rFonts w:ascii="Courier New" w:hAnsi="Courier New" w:cs="Courier New"/>
          <w:sz w:val="20"/>
          <w:szCs w:val="20"/>
        </w:rPr>
        <w:t xml:space="preserve"> which require the same set of firmware package and/or configuration files.</w:t>
      </w:r>
    </w:p>
    <w:p w:rsidR="00F46318" w:rsidRPr="007B3F10" w:rsidRDefault="00F46318" w:rsidP="00D40004">
      <w:pPr>
        <w:ind w:left="709"/>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Firmware Archive [FA] –</w:t>
      </w:r>
      <w:r w:rsidR="00896B99" w:rsidRPr="007B3F10">
        <w:rPr>
          <w:rFonts w:ascii="Courier New" w:hAnsi="Courier New" w:cs="Courier New"/>
          <w:sz w:val="20"/>
          <w:szCs w:val="20"/>
        </w:rPr>
        <w:t xml:space="preserve"> R</w:t>
      </w:r>
      <w:r w:rsidRPr="007B3F10">
        <w:rPr>
          <w:rFonts w:ascii="Courier New" w:hAnsi="Courier New" w:cs="Courier New"/>
          <w:sz w:val="20"/>
          <w:szCs w:val="20"/>
        </w:rPr>
        <w:t>efer</w:t>
      </w:r>
      <w:r w:rsidR="00896B99" w:rsidRPr="007B3F10">
        <w:rPr>
          <w:rFonts w:ascii="Courier New" w:hAnsi="Courier New" w:cs="Courier New"/>
          <w:sz w:val="20"/>
          <w:szCs w:val="20"/>
        </w:rPr>
        <w:t>s</w:t>
      </w:r>
      <w:r w:rsidRPr="007B3F10">
        <w:rPr>
          <w:rFonts w:ascii="Courier New" w:hAnsi="Courier New" w:cs="Courier New"/>
          <w:sz w:val="20"/>
          <w:szCs w:val="20"/>
        </w:rPr>
        <w:t xml:space="preserve"> to a single binary file or a number of firmware files archived to form a single package. The files mentioned here may also refer to configuration files containing plain text. </w:t>
      </w:r>
      <w:r w:rsidR="00124DD4" w:rsidRPr="007B3F10">
        <w:rPr>
          <w:rFonts w:ascii="Courier New" w:hAnsi="Courier New" w:cs="Courier New"/>
          <w:sz w:val="20"/>
          <w:szCs w:val="20"/>
        </w:rPr>
        <w:t>The terms FA and File are used interchangeably</w:t>
      </w:r>
      <w:r w:rsidR="00CB2BC3" w:rsidRPr="007B3F10">
        <w:rPr>
          <w:rFonts w:ascii="Courier New" w:hAnsi="Courier New" w:cs="Courier New"/>
          <w:sz w:val="20"/>
          <w:szCs w:val="20"/>
        </w:rPr>
        <w:t xml:space="preserve"> in this document</w:t>
      </w:r>
      <w:r w:rsidR="00124DD4" w:rsidRPr="007B3F10">
        <w:rPr>
          <w:rFonts w:ascii="Courier New" w:hAnsi="Courier New" w:cs="Courier New"/>
          <w:sz w:val="20"/>
          <w:szCs w:val="20"/>
        </w:rPr>
        <w:t>.</w:t>
      </w:r>
    </w:p>
    <w:p w:rsidR="00F46318" w:rsidRPr="007B3F10" w:rsidRDefault="00F46318" w:rsidP="00D40004">
      <w:pPr>
        <w:jc w:val="both"/>
        <w:rPr>
          <w:rFonts w:ascii="Courier New" w:hAnsi="Courier New" w:cs="Courier New"/>
          <w:sz w:val="20"/>
          <w:szCs w:val="20"/>
        </w:rPr>
      </w:pPr>
    </w:p>
    <w:p w:rsidR="00F46318" w:rsidRPr="007B3F10" w:rsidRDefault="00F46318" w:rsidP="00896B99">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Server System(s) – The system(s) which is the source of the firmware archive. </w:t>
      </w:r>
      <w:r w:rsidRPr="007B3F10">
        <w:rPr>
          <w:rFonts w:ascii="Courier New" w:hAnsi="Courier New" w:cs="Courier New"/>
          <w:iCs/>
          <w:sz w:val="20"/>
          <w:szCs w:val="20"/>
        </w:rPr>
        <w:t>Note: Although a number of server systems can be present on the same network, at a particular instant of MSU process, only one system is expected to be participating.</w:t>
      </w:r>
      <w:r w:rsidRPr="007B3F10">
        <w:rPr>
          <w:rFonts w:ascii="Courier New" w:hAnsi="Courier New" w:cs="Courier New"/>
          <w:sz w:val="20"/>
          <w:szCs w:val="20"/>
        </w:rPr>
        <w:t xml:space="preserve"> </w:t>
      </w:r>
      <w:r w:rsidR="00896B99" w:rsidRPr="007B3F10">
        <w:rPr>
          <w:rFonts w:ascii="Courier New" w:hAnsi="Courier New" w:cs="Courier New"/>
          <w:sz w:val="20"/>
          <w:szCs w:val="20"/>
        </w:rPr>
        <w:t>T</w:t>
      </w:r>
      <w:r w:rsidRPr="007B3F10">
        <w:rPr>
          <w:rFonts w:ascii="Courier New" w:hAnsi="Courier New" w:cs="Courier New"/>
          <w:sz w:val="20"/>
          <w:szCs w:val="20"/>
        </w:rPr>
        <w:t xml:space="preserve">he term </w:t>
      </w:r>
      <w:r w:rsidRPr="007B3F10">
        <w:rPr>
          <w:rFonts w:ascii="Courier New" w:hAnsi="Courier New" w:cs="Courier New"/>
          <w:iCs/>
          <w:sz w:val="20"/>
          <w:szCs w:val="20"/>
        </w:rPr>
        <w:t xml:space="preserve">server </w:t>
      </w:r>
      <w:r w:rsidRPr="007B3F10">
        <w:rPr>
          <w:rFonts w:ascii="Courier New" w:hAnsi="Courier New" w:cs="Courier New"/>
          <w:sz w:val="20"/>
          <w:szCs w:val="20"/>
        </w:rPr>
        <w:t>used</w:t>
      </w:r>
      <w:r w:rsidR="00473C51" w:rsidRPr="007B3F10">
        <w:rPr>
          <w:rFonts w:ascii="Courier New" w:hAnsi="Courier New" w:cs="Courier New"/>
          <w:sz w:val="20"/>
          <w:szCs w:val="20"/>
        </w:rPr>
        <w:t xml:space="preserve"> in this document</w:t>
      </w:r>
      <w:r w:rsidRPr="007B3F10">
        <w:rPr>
          <w:rFonts w:ascii="Courier New" w:hAnsi="Courier New" w:cs="Courier New"/>
          <w:sz w:val="20"/>
          <w:szCs w:val="20"/>
        </w:rPr>
        <w:t xml:space="preserve"> refers to the</w:t>
      </w:r>
      <w:r w:rsidR="00D40004" w:rsidRPr="007B3F10">
        <w:rPr>
          <w:rFonts w:ascii="Courier New" w:hAnsi="Courier New" w:cs="Courier New"/>
          <w:sz w:val="20"/>
          <w:szCs w:val="20"/>
        </w:rPr>
        <w:t xml:space="preserve"> </w:t>
      </w:r>
      <w:r w:rsidRPr="007B3F10">
        <w:rPr>
          <w:rFonts w:ascii="Courier New" w:hAnsi="Courier New" w:cs="Courier New"/>
          <w:sz w:val="20"/>
          <w:szCs w:val="20"/>
        </w:rPr>
        <w:t xml:space="preserve">Server System. </w:t>
      </w:r>
      <w:r w:rsidRPr="007B3F10">
        <w:rPr>
          <w:rFonts w:ascii="Courier New" w:hAnsi="Courier New" w:cs="Courier New"/>
          <w:sz w:val="20"/>
          <w:szCs w:val="20"/>
        </w:rPr>
        <w:tab/>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Client System(s) – The system(s) in which the firmware needs to be updated. </w:t>
      </w:r>
      <w:r w:rsidR="00896B99" w:rsidRPr="007B3F10">
        <w:rPr>
          <w:rFonts w:ascii="Courier New" w:hAnsi="Courier New" w:cs="Courier New"/>
          <w:sz w:val="20"/>
          <w:szCs w:val="20"/>
        </w:rPr>
        <w:t>N</w:t>
      </w:r>
      <w:r w:rsidRPr="007B3F10">
        <w:rPr>
          <w:rFonts w:ascii="Courier New" w:hAnsi="Courier New" w:cs="Courier New"/>
          <w:sz w:val="20"/>
          <w:szCs w:val="20"/>
        </w:rPr>
        <w:t>ote</w:t>
      </w:r>
      <w:r w:rsidR="00896B99" w:rsidRPr="007B3F10">
        <w:rPr>
          <w:rFonts w:ascii="Courier New" w:hAnsi="Courier New" w:cs="Courier New"/>
          <w:sz w:val="20"/>
          <w:szCs w:val="20"/>
        </w:rPr>
        <w:t>:</w:t>
      </w:r>
      <w:r w:rsidRPr="007B3F10">
        <w:rPr>
          <w:rFonts w:ascii="Courier New" w:hAnsi="Courier New" w:cs="Courier New"/>
          <w:sz w:val="20"/>
          <w:szCs w:val="20"/>
        </w:rPr>
        <w:t xml:space="preserve"> </w:t>
      </w:r>
      <w:r w:rsidR="00896B99" w:rsidRPr="007B3F10">
        <w:rPr>
          <w:rFonts w:ascii="Courier New" w:hAnsi="Courier New" w:cs="Courier New"/>
          <w:sz w:val="20"/>
          <w:szCs w:val="20"/>
        </w:rPr>
        <w:t>T</w:t>
      </w:r>
      <w:r w:rsidRPr="007B3F10">
        <w:rPr>
          <w:rFonts w:ascii="Courier New" w:hAnsi="Courier New" w:cs="Courier New"/>
          <w:sz w:val="20"/>
          <w:szCs w:val="20"/>
        </w:rPr>
        <w:t xml:space="preserve">he term </w:t>
      </w:r>
      <w:r w:rsidRPr="007B3F10">
        <w:rPr>
          <w:rFonts w:ascii="Courier New" w:hAnsi="Courier New" w:cs="Courier New"/>
          <w:iCs/>
          <w:sz w:val="20"/>
          <w:szCs w:val="20"/>
        </w:rPr>
        <w:t xml:space="preserve">client(s) </w:t>
      </w:r>
      <w:r w:rsidR="00F16C51" w:rsidRPr="007B3F10">
        <w:rPr>
          <w:rFonts w:ascii="Courier New" w:hAnsi="Courier New" w:cs="Courier New"/>
          <w:sz w:val="20"/>
          <w:szCs w:val="20"/>
        </w:rPr>
        <w:t>used</w:t>
      </w:r>
      <w:r w:rsidR="00473C51" w:rsidRPr="007B3F10">
        <w:rPr>
          <w:rFonts w:ascii="Courier New" w:hAnsi="Courier New" w:cs="Courier New"/>
          <w:sz w:val="20"/>
          <w:szCs w:val="20"/>
        </w:rPr>
        <w:t xml:space="preserve"> in this document</w:t>
      </w:r>
      <w:r w:rsidR="00F16C51" w:rsidRPr="007B3F10">
        <w:rPr>
          <w:rFonts w:ascii="Courier New" w:hAnsi="Courier New" w:cs="Courier New"/>
          <w:sz w:val="20"/>
          <w:szCs w:val="20"/>
        </w:rPr>
        <w:t xml:space="preserve"> </w:t>
      </w:r>
      <w:r w:rsidRPr="007B3F10">
        <w:rPr>
          <w:rFonts w:ascii="Courier New" w:hAnsi="Courier New" w:cs="Courier New"/>
          <w:sz w:val="20"/>
          <w:szCs w:val="20"/>
        </w:rPr>
        <w:t>refers to the Client System(s).</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Chunk – Binary file or firmware archive broken down into a number of pieces of equal and predefined size. </w:t>
      </w:r>
      <w:r w:rsidRPr="007B3F10">
        <w:rPr>
          <w:rFonts w:ascii="Courier New" w:hAnsi="Courier New" w:cs="Courier New"/>
          <w:iCs/>
          <w:sz w:val="20"/>
          <w:szCs w:val="20"/>
        </w:rPr>
        <w:t xml:space="preserve">Note: The last chunk of the file may be of a different length when compared to the other chunks. </w:t>
      </w:r>
      <w:r w:rsidRPr="007B3F10">
        <w:rPr>
          <w:rFonts w:ascii="Courier New" w:hAnsi="Courier New" w:cs="Courier New"/>
          <w:sz w:val="20"/>
          <w:szCs w:val="20"/>
        </w:rPr>
        <w:t xml:space="preserve">Each chunk is numbered incrementally starting from </w:t>
      </w:r>
      <w:r w:rsidR="00E7774A" w:rsidRPr="007B3F10">
        <w:rPr>
          <w:rFonts w:ascii="Courier New" w:hAnsi="Courier New" w:cs="Courier New"/>
          <w:sz w:val="20"/>
          <w:szCs w:val="20"/>
        </w:rPr>
        <w:t>one</w:t>
      </w:r>
      <w:r w:rsidRPr="007B3F10">
        <w:rPr>
          <w:rFonts w:ascii="Courier New" w:hAnsi="Courier New" w:cs="Courier New"/>
          <w:sz w:val="20"/>
          <w:szCs w:val="20"/>
        </w:rPr>
        <w:t>. This number is referred to as the c</w:t>
      </w:r>
      <w:r w:rsidRPr="007B3F10">
        <w:rPr>
          <w:rFonts w:ascii="Courier New" w:hAnsi="Courier New" w:cs="Courier New"/>
          <w:iCs/>
          <w:sz w:val="20"/>
          <w:szCs w:val="20"/>
        </w:rPr>
        <w:t>hunk number</w:t>
      </w:r>
      <w:r w:rsidRPr="007B3F10">
        <w:rPr>
          <w:rFonts w:ascii="Courier New" w:hAnsi="Courier New" w:cs="Courier New"/>
          <w:sz w:val="20"/>
          <w:szCs w:val="20"/>
        </w:rPr>
        <w:t xml:space="preserve"> [CN].</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Sequence Number [SN] – Each chunk is further divided into a predefined number of units referred to with numbers starting from </w:t>
      </w:r>
      <w:r w:rsidR="00410669" w:rsidRPr="007B3F10">
        <w:rPr>
          <w:rFonts w:ascii="Courier New" w:hAnsi="Courier New" w:cs="Courier New"/>
          <w:sz w:val="20"/>
          <w:szCs w:val="20"/>
        </w:rPr>
        <w:t>one</w:t>
      </w:r>
      <w:r w:rsidRPr="007B3F10">
        <w:rPr>
          <w:rFonts w:ascii="Courier New" w:hAnsi="Courier New" w:cs="Courier New"/>
          <w:sz w:val="20"/>
          <w:szCs w:val="20"/>
        </w:rPr>
        <w:t xml:space="preserve">. </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Complain Mode – Selective re-transmission of a part of the firmware archive.</w:t>
      </w:r>
      <w:r w:rsidRPr="007B3F10">
        <w:rPr>
          <w:rFonts w:ascii="Courier New" w:hAnsi="Courier New" w:cs="Courier New"/>
          <w:sz w:val="20"/>
          <w:szCs w:val="20"/>
        </w:rPr>
        <w:tab/>
      </w:r>
    </w:p>
    <w:p w:rsidR="00F46318" w:rsidRDefault="00F46318"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Pr="007B3F10" w:rsidRDefault="00340684"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Summary of Operation</w:t>
      </w:r>
    </w:p>
    <w:p w:rsidR="006D0D49" w:rsidRPr="007B3F10" w:rsidRDefault="006D0D49" w:rsidP="006D0D49">
      <w:pPr>
        <w:ind w:left="360"/>
        <w:jc w:val="both"/>
        <w:rPr>
          <w:rFonts w:ascii="Courier New" w:hAnsi="Courier New" w:cs="Courier New"/>
          <w:b/>
          <w:sz w:val="20"/>
          <w:szCs w:val="20"/>
        </w:rPr>
      </w:pPr>
    </w:p>
    <w:p w:rsidR="00F46318" w:rsidRPr="007B3F10" w:rsidRDefault="00D450E1" w:rsidP="00EC001A">
      <w:pPr>
        <w:ind w:left="720"/>
        <w:jc w:val="both"/>
        <w:rPr>
          <w:rFonts w:ascii="Courier New" w:hAnsi="Courier New" w:cs="Courier New"/>
          <w:sz w:val="20"/>
          <w:szCs w:val="20"/>
        </w:rPr>
      </w:pPr>
      <w:r w:rsidRPr="007B3F10">
        <w:rPr>
          <w:rFonts w:ascii="Courier New" w:hAnsi="Courier New" w:cs="Courier New"/>
          <w:sz w:val="20"/>
          <w:szCs w:val="20"/>
        </w:rPr>
        <w:t>MSU process uses</w:t>
      </w:r>
      <w:r w:rsidR="00F46318" w:rsidRPr="007B3F10">
        <w:rPr>
          <w:rFonts w:ascii="Courier New" w:hAnsi="Courier New" w:cs="Courier New"/>
          <w:sz w:val="20"/>
          <w:szCs w:val="20"/>
        </w:rPr>
        <w:t xml:space="preserve"> a combination of</w:t>
      </w:r>
      <w:r w:rsidR="00FC1002" w:rsidRPr="007B3F10">
        <w:rPr>
          <w:rFonts w:ascii="Courier New" w:hAnsi="Courier New" w:cs="Courier New"/>
          <w:sz w:val="20"/>
          <w:szCs w:val="20"/>
        </w:rPr>
        <w:t xml:space="preserve"> </w:t>
      </w:r>
      <w:r w:rsidR="00F46318" w:rsidRPr="007B3F10">
        <w:rPr>
          <w:rFonts w:ascii="Courier New" w:hAnsi="Courier New" w:cs="Courier New"/>
          <w:iCs/>
          <w:sz w:val="20"/>
          <w:szCs w:val="20"/>
        </w:rPr>
        <w:t>Multicast</w:t>
      </w:r>
      <w:r w:rsidR="00F46318" w:rsidRPr="007B3F10">
        <w:rPr>
          <w:rFonts w:ascii="Courier New" w:hAnsi="Courier New" w:cs="Courier New"/>
          <w:sz w:val="20"/>
          <w:szCs w:val="20"/>
        </w:rPr>
        <w:t xml:space="preserve"> and </w:t>
      </w:r>
      <w:r w:rsidR="00F46318" w:rsidRPr="007B3F10">
        <w:rPr>
          <w:rFonts w:ascii="Courier New" w:hAnsi="Courier New" w:cs="Courier New"/>
          <w:iCs/>
          <w:sz w:val="20"/>
          <w:szCs w:val="20"/>
        </w:rPr>
        <w:t>Unicast</w:t>
      </w:r>
      <w:r w:rsidR="00F46318" w:rsidRPr="007B3F10">
        <w:rPr>
          <w:rFonts w:ascii="Courier New" w:hAnsi="Courier New" w:cs="Courier New"/>
          <w:sz w:val="20"/>
          <w:szCs w:val="20"/>
        </w:rPr>
        <w:t xml:space="preserve"> datagram </w:t>
      </w:r>
      <w:r w:rsidR="001122D4">
        <w:rPr>
          <w:rFonts w:ascii="Courier New" w:hAnsi="Courier New" w:cs="Courier New"/>
          <w:sz w:val="20"/>
          <w:szCs w:val="20"/>
        </w:rPr>
        <w:t>packet</w:t>
      </w:r>
      <w:r w:rsidR="00F46318" w:rsidRPr="007B3F10">
        <w:rPr>
          <w:rFonts w:ascii="Courier New" w:hAnsi="Courier New" w:cs="Courier New"/>
          <w:sz w:val="20"/>
          <w:szCs w:val="20"/>
        </w:rPr>
        <w:t xml:space="preserve"> for communication over the Ethernet for data transfer. It involves reliable data tran</w:t>
      </w:r>
      <w:r w:rsidR="00A253A1" w:rsidRPr="007B3F10">
        <w:rPr>
          <w:rFonts w:ascii="Courier New" w:hAnsi="Courier New" w:cs="Courier New"/>
          <w:sz w:val="20"/>
          <w:szCs w:val="20"/>
        </w:rPr>
        <w:t xml:space="preserve">sfer using a mode of operation </w:t>
      </w:r>
      <w:r w:rsidR="00F46318" w:rsidRPr="007B3F10">
        <w:rPr>
          <w:rFonts w:ascii="Courier New" w:hAnsi="Courier New" w:cs="Courier New"/>
          <w:sz w:val="20"/>
          <w:szCs w:val="20"/>
        </w:rPr>
        <w:t xml:space="preserve">referred to as the </w:t>
      </w:r>
      <w:r w:rsidR="00F46318" w:rsidRPr="007B3F10">
        <w:rPr>
          <w:rFonts w:ascii="Courier New" w:hAnsi="Courier New" w:cs="Courier New"/>
          <w:iCs/>
          <w:sz w:val="20"/>
          <w:szCs w:val="20"/>
        </w:rPr>
        <w:t>complain mode</w:t>
      </w:r>
      <w:r w:rsidR="00F46318" w:rsidRPr="007B3F10">
        <w:rPr>
          <w:rFonts w:ascii="Courier New" w:hAnsi="Courier New" w:cs="Courier New"/>
          <w:sz w:val="20"/>
          <w:szCs w:val="20"/>
        </w:rPr>
        <w:t xml:space="preserve"> for selective re-transmission of a part of the firmware archive. </w:t>
      </w:r>
    </w:p>
    <w:p w:rsidR="00A221C4" w:rsidRPr="007B3F10" w:rsidRDefault="00A221C4" w:rsidP="00EC001A">
      <w:pPr>
        <w:ind w:left="720"/>
        <w:jc w:val="both"/>
        <w:rPr>
          <w:rFonts w:ascii="Courier New" w:hAnsi="Courier New" w:cs="Courier New"/>
          <w:sz w:val="20"/>
          <w:szCs w:val="20"/>
        </w:rPr>
      </w:pPr>
    </w:p>
    <w:p w:rsidR="00A221C4" w:rsidRPr="007B3F10" w:rsidRDefault="005D06D2" w:rsidP="00A221C4">
      <w:pPr>
        <w:pStyle w:val="HTMLPreformatted"/>
        <w:ind w:left="720"/>
        <w:jc w:val="both"/>
      </w:pPr>
      <w:r>
        <w:fldChar w:fldCharType="begin"/>
      </w:r>
      <w:r>
        <w:instrText xml:space="preserve"> REF _Ref323214737 \h  \* MERGEFORMAT </w:instrText>
      </w:r>
      <w:r>
        <w:fldChar w:fldCharType="separate"/>
      </w:r>
      <w:r w:rsidR="00D20D2A" w:rsidRPr="007B3F10">
        <w:rPr>
          <w:sz w:val="16"/>
          <w:szCs w:val="16"/>
        </w:rPr>
        <w:t xml:space="preserve">Figure </w:t>
      </w:r>
      <w:r w:rsidR="00D20D2A">
        <w:rPr>
          <w:sz w:val="16"/>
          <w:szCs w:val="16"/>
        </w:rPr>
        <w:t>1</w:t>
      </w:r>
      <w:r>
        <w:fldChar w:fldCharType="end"/>
      </w:r>
      <w:r w:rsidR="005950F6" w:rsidRPr="007B3F10">
        <w:t xml:space="preserve"> </w:t>
      </w:r>
      <w:r w:rsidR="00A221C4" w:rsidRPr="007B3F10">
        <w:t xml:space="preserve">shows an example setup for MSU process. </w:t>
      </w:r>
    </w:p>
    <w:p w:rsidR="00A221C4" w:rsidRPr="007B3F10" w:rsidRDefault="00A221C4" w:rsidP="00EC001A">
      <w:pPr>
        <w:ind w:left="720"/>
        <w:jc w:val="both"/>
        <w:rPr>
          <w:rFonts w:ascii="Courier New" w:hAnsi="Courier New" w:cs="Courier New"/>
          <w:sz w:val="20"/>
          <w:szCs w:val="20"/>
        </w:rPr>
      </w:pPr>
    </w:p>
    <w:p w:rsidR="00A221C4" w:rsidRPr="007B3F10" w:rsidRDefault="00A221C4" w:rsidP="00E04D06">
      <w:pPr>
        <w:jc w:val="both"/>
        <w:rPr>
          <w:rFonts w:ascii="Courier New" w:hAnsi="Courier New" w:cs="Courier New"/>
          <w:sz w:val="20"/>
          <w:szCs w:val="20"/>
        </w:rPr>
      </w:pPr>
    </w:p>
    <w:p w:rsidR="00A221C4" w:rsidRPr="007B3F10" w:rsidRDefault="005D06D2" w:rsidP="00EC001A">
      <w:pPr>
        <w:ind w:left="720"/>
        <w:jc w:val="both"/>
        <w:rPr>
          <w:rFonts w:ascii="Courier New" w:hAnsi="Courier New" w:cs="Courier New"/>
          <w:sz w:val="20"/>
          <w:szCs w:val="20"/>
        </w:rPr>
      </w:pPr>
      <w:r>
        <w:rPr>
          <w:rFonts w:ascii="Courier New" w:hAnsi="Courier New" w:cs="Courier New"/>
          <w:sz w:val="20"/>
          <w:szCs w:val="20"/>
        </w:rPr>
      </w:r>
      <w:r w:rsidR="008040ED">
        <w:rPr>
          <w:rFonts w:ascii="Courier New" w:hAnsi="Courier New" w:cs="Courier New"/>
          <w:sz w:val="20"/>
          <w:szCs w:val="20"/>
        </w:rPr>
        <w:pict>
          <v:group id="_x0000_s1055" editas="canvas" style="width:378pt;height:169.2pt;mso-position-horizontal-relative:char;mso-position-vertical-relative:line" coordorigin="2888,2354" coordsize="7560,33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2888;top:2354;width:7560;height:3384" o:preferrelative="f">
              <v:fill o:detectmouseclick="t"/>
              <v:path o:extrusionok="t" o:connecttype="none"/>
              <o:lock v:ext="edit" text="t"/>
            </v:shape>
            <v:shape id="computr3" o:spid="_x0000_s1057" style="position:absolute;left:5810;top:2354;width:1743;height:1230" coordsize="21600,21600" o:spt="100" adj="-11796480,,540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l21484,21446r-115,l21138,21600r-116,l10973,21600r-8894,l1848,21600r-115,-154l1617,21446r-115,-155l1386,21291r,-154l1386,20983r,-154l1502,20674r115,-308l1733,20057r231,-154l,19903,,10800,,2777r4620,l4620,16971t,m4620,16971r-462,463l2541,19286r-577,617l4620,16971xem7624,2314t8778,l16402,11880r-8778,l7624,2314xem578,4011t3465,l4043,4320r-3465,l578,4011xm7624,14194r8778,l16402,16200r-8778,e">
              <v:stroke joinstyle="miter"/>
              <v:formulas/>
              <v:path o:extrusionok="f" o:connecttype="custom" o:connectlocs="0,10800;10800,0;10800,21600;18135,10800" textboxrect="7811,2584,16359,11764"/>
              <o:lock v:ext="edit" verticies="t"/>
              <v:textbox style="mso-next-textbox:#computr3" inset="6.12pt,3.06pt,6.12pt,3.06pt">
                <w:txbxContent>
                  <w:p w:rsidR="005D06D2" w:rsidRPr="0014526B" w:rsidRDefault="005D06D2" w:rsidP="00A221C4">
                    <w:pPr>
                      <w:autoSpaceDE w:val="0"/>
                      <w:autoSpaceDN w:val="0"/>
                      <w:adjustRightInd w:val="0"/>
                      <w:rPr>
                        <w:rFonts w:ascii="Courier New" w:hAnsi="Courier New" w:cs="Courier New"/>
                        <w:sz w:val="16"/>
                        <w:szCs w:val="16"/>
                      </w:rPr>
                    </w:pPr>
                    <w:r w:rsidRPr="0014526B">
                      <w:rPr>
                        <w:rFonts w:ascii="Courier New" w:hAnsi="Courier New" w:cs="Courier New"/>
                        <w:sz w:val="16"/>
                        <w:szCs w:val="16"/>
                      </w:rPr>
                      <w:t>Server</w:t>
                    </w:r>
                  </w:p>
                </w:txbxContent>
              </v:textbox>
            </v:shape>
            <v:rect id="_x0000_s1058" style="position:absolute;left:3068;top:5328;width:820;height:410;v-text-anchor:middle" filled="f" fillcolor="#bbe0e3">
              <v:textbox style="mso-next-textbox:#_x0000_s1058" inset="6.12pt,3.06pt,6.12pt,3.06pt">
                <w:txbxContent>
                  <w:p w:rsidR="005D06D2" w:rsidRPr="0014526B" w:rsidRDefault="005D06D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1</w:t>
                    </w:r>
                  </w:p>
                </w:txbxContent>
              </v:textbox>
            </v:rect>
            <v:rect id="_x0000_s1060" style="position:absolute;left:7421;top:5328;width:820;height:410;v-text-anchor:middle" filled="f" fillcolor="#bbe0e3">
              <v:textbox style="mso-next-textbox:#_x0000_s1060" inset="6.12pt,3.06pt,6.12pt,3.06pt">
                <w:txbxContent>
                  <w:p w:rsidR="005D06D2" w:rsidRPr="0014526B" w:rsidRDefault="005D06D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5</w:t>
                    </w:r>
                  </w:p>
                </w:txbxContent>
              </v:textbox>
            </v:rect>
            <v:rect id="_x0000_s1061" style="position:absolute;left:5212;top:5328;width:821;height:410;v-text-anchor:middle" filled="f" fillcolor="#bbe0e3">
              <v:textbox style="mso-next-textbox:#_x0000_s1061" inset="6.12pt,3.06pt,6.12pt,3.06pt">
                <w:txbxContent>
                  <w:p w:rsidR="005D06D2" w:rsidRPr="0014526B" w:rsidRDefault="005D06D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3</w:t>
                    </w:r>
                  </w:p>
                </w:txbxContent>
              </v:textbox>
            </v:rect>
            <v:rect id="_x0000_s1062" style="position:absolute;left:4104;top:5328;width:821;height:410;v-text-anchor:middle" filled="f" fillcolor="#bbe0e3">
              <v:textbox style="mso-next-textbox:#_x0000_s1062" inset="6.12pt,3.06pt,6.12pt,3.06pt">
                <w:txbxContent>
                  <w:p w:rsidR="005D06D2" w:rsidRPr="0014526B" w:rsidRDefault="005D06D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2</w:t>
                    </w:r>
                  </w:p>
                </w:txbxContent>
              </v:textbox>
            </v:rect>
            <v:rect id="_x0000_s1064" style="position:absolute;left:8470;top:5328;width:820;height:410;v-text-anchor:middle" filled="f" fillcolor="#bbe0e3">
              <v:textbox style="mso-next-textbox:#_x0000_s1064" inset="6.12pt,3.06pt,6.12pt,3.06pt">
                <w:txbxContent>
                  <w:p w:rsidR="005D06D2" w:rsidRPr="0014526B" w:rsidRDefault="005D06D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6</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6" type="#_x0000_t34" style="position:absolute;left:5026;top:4201;width:616;height:1637;rotation:270" o:connectortype="elbow" adj="14271,-67320,-145414">
              <v:stroke startarrow="block" endarrow="block"/>
            </v:shape>
            <v:shape id="_x0000_s1068" type="#_x0000_t34" style="position:absolute;left:7755;top:4203;width:616;height:1634;rotation:90;flip:x" o:connectortype="elbow" adj="7258,59301,-241177">
              <v:stroke startarrow="block" endarrow="block"/>
            </v:shape>
            <v:rect id="_x0000_s1069" style="position:absolute;left:6015;top:4302;width:1436;height:410;v-text-anchor:middle" filled="f" fillcolor="#bbe0e3">
              <v:textbox style="mso-next-textbox:#_x0000_s1069" inset="6.12pt,3.06pt,6.12pt,3.06pt">
                <w:txbxContent>
                  <w:p w:rsidR="005D06D2" w:rsidRPr="0014526B" w:rsidRDefault="005D06D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Ethernet Switch</w:t>
                    </w:r>
                  </w:p>
                </w:txbxContent>
              </v:textbox>
            </v:rect>
            <v:rect id="_x0000_s1070" style="position:absolute;left:6084;top:4302;width:136;height:35;v-text-anchor:middle" filled="f" fillcolor="#bbe0e3"/>
            <v:rect id="_x0000_s1071" style="position:absolute;left:6357;top:4302;width:137;height:35;v-text-anchor:middle" filled="f" fillcolor="#bbe0e3"/>
            <v:rect id="_x0000_s1072" style="position:absolute;left:6630;top:4302;width:138;height:35;v-text-anchor:middle" filled="f" fillcolor="#bbe0e3"/>
            <v:rect id="_x0000_s1073" style="position:absolute;left:6904;top:4302;width:136;height:35;v-text-anchor:middle" filled="f" fillcolor="#bbe0e3"/>
            <v:rect id="_x0000_s1074" style="position:absolute;left:7178;top:4302;width:136;height:35;v-text-anchor:middle" filled="f" fillcolor="#bbe0e3"/>
            <v:rect id="_x0000_s1075" style="position:absolute;left:6084;top:4679;width:136;height:33;v-text-anchor:middle" filled="f" fillcolor="#bbe0e3"/>
            <v:rect id="_x0000_s1076" style="position:absolute;left:6357;top:4679;width:137;height:33;v-text-anchor:middle" filled="f" fillcolor="#bbe0e3"/>
            <v:rect id="_x0000_s1077" style="position:absolute;left:6630;top:4679;width:138;height:33;v-text-anchor:middle" filled="f" fillcolor="#bbe0e3"/>
            <v:rect id="_x0000_s1078" style="position:absolute;left:6904;top:4679;width:136;height:33;v-text-anchor:middle" filled="f" fillcolor="#bbe0e3"/>
            <v:rect id="_x0000_s1079" style="position:absolute;left:7178;top:4679;width:136;height:33;v-text-anchor:middle" filled="f" fillcolor="#bbe0e3"/>
            <v:shape id="_x0000_s1080" type="#_x0000_t34" style="position:absolute;left:5717;top:4618;width:616;height:803;rotation:270" o:connectortype="elbow" adj=",-137239,-184266">
              <v:stroke startarrow="block" endarrow="block"/>
            </v:shape>
            <v:shape id="_x0000_s1081" type="#_x0000_t34" style="position:absolute;left:7094;top:4590;width:616;height:859;rotation:90;flip:x" o:connectortype="elbow" adj="10765,112803,-231569">
              <v:stroke startarrow="block" endarrow="block"/>
            </v:shape>
            <v:shapetype id="_x0000_t32" coordsize="21600,21600" o:spt="32" o:oned="t" path="m,l21600,21600e" filled="f">
              <v:path arrowok="t" fillok="f" o:connecttype="none"/>
              <o:lock v:ext="edit" shapetype="t"/>
            </v:shapetype>
            <v:shape id="_x0000_s1083" type="#_x0000_t32" style="position:absolute;left:6682;top:3584;width:17;height:718" o:connectortype="straight">
              <v:stroke startarrow="block" endarrow="block"/>
            </v:shape>
            <v:rect id="_x0000_s1059" style="position:absolute;left:6293;top:5328;width:820;height:410;v-text-anchor:middle" filled="f" fillcolor="#bbe0e3">
              <v:textbox style="mso-next-textbox:#_x0000_s1059" inset="6.12pt,3.06pt,6.12pt,3.06pt">
                <w:txbxContent>
                  <w:p w:rsidR="005D06D2" w:rsidRPr="0014526B" w:rsidRDefault="005D06D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4</w:t>
                    </w:r>
                  </w:p>
                </w:txbxContent>
              </v:textbox>
            </v:rect>
            <v:shape id="_x0000_s1300" type="#_x0000_t34" style="position:absolute;left:6393;top:5018;width:616;height:4;rotation:90;flip:x" o:connectortype="elbow" adj="10765,24224400,-221996">
              <v:stroke startarrow="block" endarrow="block"/>
            </v:shape>
            <v:shape id="_x0000_s1301" type="#_x0000_t34" style="position:absolute;left:4302;top:3478;width:1026;height:2674;rotation:270" o:connectortype="elbow" adj="29179,-41213,-65474">
              <v:stroke startarrow="block" endarrow="block"/>
            </v:shape>
            <v:rect id="_x0000_s1302" style="position:absolute;left:9478;top:5324;width:820;height:410;v-text-anchor:middle" filled="f" fillcolor="#bbe0e3">
              <v:textbox style="mso-next-textbox:#_x0000_s1302" inset="6.12pt,3.06pt,6.12pt,3.06pt">
                <w:txbxContent>
                  <w:p w:rsidR="005D06D2" w:rsidRDefault="005D06D2" w:rsidP="00A221C4">
                    <w:pPr>
                      <w:autoSpaceDE w:val="0"/>
                      <w:autoSpaceDN w:val="0"/>
                      <w:adjustRightInd w:val="0"/>
                      <w:jc w:val="center"/>
                      <w:rPr>
                        <w:rFonts w:ascii="Courier New" w:hAnsi="Courier New" w:cs="Courier New"/>
                        <w:color w:val="000000"/>
                        <w:sz w:val="14"/>
                        <w:szCs w:val="16"/>
                      </w:rPr>
                    </w:pPr>
                    <w:r>
                      <w:rPr>
                        <w:rFonts w:ascii="Courier New" w:hAnsi="Courier New" w:cs="Courier New"/>
                        <w:color w:val="000000"/>
                        <w:sz w:val="14"/>
                        <w:szCs w:val="16"/>
                      </w:rPr>
                      <w:t>Client</w:t>
                    </w:r>
                  </w:p>
                  <w:p w:rsidR="005D06D2" w:rsidRPr="0014526B" w:rsidRDefault="005D06D2" w:rsidP="00A221C4">
                    <w:pPr>
                      <w:autoSpaceDE w:val="0"/>
                      <w:autoSpaceDN w:val="0"/>
                      <w:adjustRightInd w:val="0"/>
                      <w:jc w:val="center"/>
                      <w:rPr>
                        <w:rFonts w:ascii="Courier New" w:hAnsi="Courier New" w:cs="Courier New"/>
                        <w:color w:val="000000"/>
                        <w:sz w:val="14"/>
                        <w:szCs w:val="16"/>
                      </w:rPr>
                    </w:pPr>
                    <w:r>
                      <w:rPr>
                        <w:rFonts w:ascii="Courier New" w:hAnsi="Courier New" w:cs="Courier New"/>
                        <w:color w:val="000000"/>
                        <w:sz w:val="14"/>
                        <w:szCs w:val="16"/>
                      </w:rPr>
                      <w:t>7</w:t>
                    </w:r>
                  </w:p>
                </w:txbxContent>
              </v:textbox>
            </v:rect>
            <v:shape id="_x0000_s1303" type="#_x0000_t34" style="position:absolute;left:8056;top:3492;width:1022;height:2642;rotation:270;flip:y" o:connectortype="elbow" adj="-7609,-33324,145367">
              <v:stroke startarrow="block" endarrow="block"/>
            </v:shape>
            <w10:anchorlock/>
          </v:group>
        </w:pict>
      </w:r>
    </w:p>
    <w:p w:rsidR="00F60951" w:rsidRPr="007B3F10" w:rsidRDefault="00F60951" w:rsidP="00EC001A">
      <w:pPr>
        <w:ind w:left="720"/>
        <w:jc w:val="both"/>
        <w:rPr>
          <w:rFonts w:ascii="Courier New" w:hAnsi="Courier New" w:cs="Courier New"/>
          <w:sz w:val="20"/>
          <w:szCs w:val="20"/>
        </w:rPr>
      </w:pPr>
    </w:p>
    <w:p w:rsidR="00F60951" w:rsidRPr="007B3F10" w:rsidRDefault="00F60951" w:rsidP="00F60951">
      <w:pPr>
        <w:pStyle w:val="Caption"/>
        <w:jc w:val="center"/>
        <w:rPr>
          <w:rFonts w:ascii="Courier New" w:hAnsi="Courier New" w:cs="Courier New"/>
          <w:sz w:val="16"/>
          <w:szCs w:val="16"/>
        </w:rPr>
      </w:pPr>
      <w:bookmarkStart w:id="1" w:name="_Ref323214737"/>
      <w:r w:rsidRPr="007B3F10">
        <w:rPr>
          <w:rFonts w:ascii="Courier New" w:hAnsi="Courier New" w:cs="Courier New"/>
          <w:sz w:val="16"/>
          <w:szCs w:val="16"/>
        </w:rPr>
        <w:t xml:space="preserve">Figure </w:t>
      </w:r>
      <w:r w:rsidR="0061243B"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Figure \* ARABIC </w:instrText>
      </w:r>
      <w:r w:rsidR="0061243B" w:rsidRPr="007B3F10">
        <w:rPr>
          <w:rFonts w:ascii="Courier New" w:hAnsi="Courier New" w:cs="Courier New"/>
          <w:sz w:val="16"/>
          <w:szCs w:val="16"/>
        </w:rPr>
        <w:fldChar w:fldCharType="separate"/>
      </w:r>
      <w:r w:rsidR="00D20D2A">
        <w:rPr>
          <w:rFonts w:ascii="Courier New" w:hAnsi="Courier New" w:cs="Courier New"/>
          <w:noProof/>
          <w:sz w:val="16"/>
          <w:szCs w:val="16"/>
        </w:rPr>
        <w:t>1</w:t>
      </w:r>
      <w:r w:rsidR="0061243B" w:rsidRPr="007B3F10">
        <w:rPr>
          <w:rFonts w:ascii="Courier New" w:hAnsi="Courier New" w:cs="Courier New"/>
          <w:sz w:val="16"/>
          <w:szCs w:val="16"/>
        </w:rPr>
        <w:fldChar w:fldCharType="end"/>
      </w:r>
      <w:bookmarkEnd w:id="1"/>
      <w:r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Pr="007B3F10">
        <w:rPr>
          <w:rFonts w:ascii="Courier New" w:hAnsi="Courier New" w:cs="Courier New"/>
          <w:sz w:val="16"/>
          <w:szCs w:val="16"/>
        </w:rPr>
        <w:t>Example of MSU Process Setup</w:t>
      </w:r>
    </w:p>
    <w:p w:rsidR="00F46318" w:rsidRPr="007B3F10" w:rsidRDefault="00F46318" w:rsidP="00D40004">
      <w:pPr>
        <w:jc w:val="both"/>
        <w:rPr>
          <w:rFonts w:ascii="Courier New" w:hAnsi="Courier New" w:cs="Courier New"/>
          <w:sz w:val="20"/>
          <w:szCs w:val="20"/>
        </w:rPr>
      </w:pPr>
      <w:r w:rsidRPr="007B3F10">
        <w:rPr>
          <w:rFonts w:ascii="Courier New" w:hAnsi="Courier New" w:cs="Courier New"/>
          <w:sz w:val="20"/>
          <w:szCs w:val="20"/>
        </w:rPr>
        <w:tab/>
      </w: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Design Goals &amp; Constraints</w:t>
      </w:r>
    </w:p>
    <w:p w:rsidR="006D0D49" w:rsidRPr="007B3F10" w:rsidRDefault="006D0D49" w:rsidP="006D0D49">
      <w:pPr>
        <w:ind w:left="360"/>
        <w:jc w:val="both"/>
        <w:rPr>
          <w:rFonts w:ascii="Courier New" w:hAnsi="Courier New" w:cs="Courier New"/>
          <w:b/>
          <w:sz w:val="20"/>
          <w:szCs w:val="20"/>
        </w:rPr>
      </w:pPr>
    </w:p>
    <w:p w:rsidR="00F46318" w:rsidRPr="007B3F10" w:rsidRDefault="00F46318" w:rsidP="00EC001A">
      <w:pPr>
        <w:ind w:left="720"/>
        <w:jc w:val="both"/>
        <w:rPr>
          <w:rFonts w:ascii="Courier New" w:eastAsia="Courier" w:hAnsi="Courier New" w:cs="Courier New"/>
          <w:sz w:val="20"/>
          <w:szCs w:val="20"/>
        </w:rPr>
      </w:pPr>
      <w:r w:rsidRPr="007B3F10">
        <w:rPr>
          <w:rFonts w:ascii="Courier New" w:eastAsia="Courier" w:hAnsi="Courier New" w:cs="Courier New"/>
          <w:sz w:val="20"/>
          <w:szCs w:val="20"/>
        </w:rPr>
        <w:t xml:space="preserve">MSU process has been designed to make use of the advantages of </w:t>
      </w:r>
      <w:r w:rsidR="00E749EF" w:rsidRPr="007B3F10">
        <w:rPr>
          <w:rFonts w:ascii="Courier New" w:eastAsia="Courier" w:hAnsi="Courier New" w:cs="Courier New"/>
          <w:sz w:val="20"/>
          <w:szCs w:val="20"/>
        </w:rPr>
        <w:t>m</w:t>
      </w:r>
      <w:r w:rsidRPr="007B3F10">
        <w:rPr>
          <w:rFonts w:ascii="Courier New" w:eastAsia="Courier" w:hAnsi="Courier New" w:cs="Courier New"/>
          <w:iCs/>
          <w:sz w:val="20"/>
          <w:szCs w:val="20"/>
        </w:rPr>
        <w:t>ulticast</w:t>
      </w:r>
      <w:r w:rsidRPr="007B3F10">
        <w:rPr>
          <w:rFonts w:ascii="Courier New" w:eastAsia="Courier" w:hAnsi="Courier New" w:cs="Courier New"/>
          <w:sz w:val="20"/>
          <w:szCs w:val="20"/>
        </w:rPr>
        <w:t xml:space="preserve"> datagram protocol to upgrade systems on a large scale simultaneously in order to save time and increase the network</w:t>
      </w:r>
      <w:r w:rsidR="00D40004" w:rsidRPr="007B3F10">
        <w:rPr>
          <w:rFonts w:ascii="Courier New" w:eastAsia="Courier" w:hAnsi="Courier New" w:cs="Courier New"/>
          <w:sz w:val="20"/>
          <w:szCs w:val="20"/>
        </w:rPr>
        <w:t>’s</w:t>
      </w:r>
      <w:r w:rsidRPr="007B3F10">
        <w:rPr>
          <w:rFonts w:ascii="Courier New" w:eastAsia="Courier" w:hAnsi="Courier New" w:cs="Courier New"/>
          <w:sz w:val="20"/>
          <w:szCs w:val="20"/>
        </w:rPr>
        <w:t xml:space="preserve"> efficiency to a </w:t>
      </w:r>
      <w:r w:rsidR="00C42EBA" w:rsidRPr="007B3F10">
        <w:rPr>
          <w:rFonts w:ascii="Courier New" w:eastAsia="Courier" w:hAnsi="Courier New" w:cs="Courier New"/>
          <w:sz w:val="20"/>
          <w:szCs w:val="20"/>
        </w:rPr>
        <w:t>large</w:t>
      </w:r>
      <w:r w:rsidRPr="007B3F10">
        <w:rPr>
          <w:rFonts w:ascii="Courier New" w:eastAsia="Courier" w:hAnsi="Courier New" w:cs="Courier New"/>
          <w:sz w:val="20"/>
          <w:szCs w:val="20"/>
        </w:rPr>
        <w:t xml:space="preserve"> extent.</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Reliability</w:t>
      </w:r>
    </w:p>
    <w:p w:rsidR="006D0D49" w:rsidRPr="007B3F10" w:rsidRDefault="006D0D49" w:rsidP="006D0D49">
      <w:pPr>
        <w:ind w:left="360"/>
        <w:jc w:val="both"/>
        <w:rPr>
          <w:rFonts w:ascii="Courier New" w:hAnsi="Courier New" w:cs="Courier New"/>
          <w:b/>
          <w:sz w:val="20"/>
          <w:szCs w:val="20"/>
        </w:rPr>
      </w:pPr>
    </w:p>
    <w:p w:rsidR="00F46318" w:rsidRPr="007B3F10" w:rsidRDefault="00F46318" w:rsidP="00EC001A">
      <w:pPr>
        <w:ind w:left="720"/>
        <w:jc w:val="both"/>
        <w:rPr>
          <w:rFonts w:ascii="Courier New" w:hAnsi="Courier New" w:cs="Courier New"/>
          <w:sz w:val="20"/>
          <w:szCs w:val="20"/>
        </w:rPr>
      </w:pPr>
      <w:r w:rsidRPr="007B3F10">
        <w:rPr>
          <w:rFonts w:ascii="Courier New" w:hAnsi="Courier New" w:cs="Courier New"/>
          <w:sz w:val="20"/>
          <w:szCs w:val="20"/>
        </w:rPr>
        <w:t xml:space="preserve">Reliable data delivery over the unreliable </w:t>
      </w:r>
      <w:r w:rsidR="001122D4">
        <w:rPr>
          <w:rFonts w:ascii="Courier New" w:hAnsi="Courier New" w:cs="Courier New"/>
          <w:sz w:val="20"/>
          <w:szCs w:val="20"/>
        </w:rPr>
        <w:t xml:space="preserve">network is achieved by using </w:t>
      </w:r>
      <w:r w:rsidR="001122D4">
        <w:rPr>
          <w:rFonts w:ascii="Courier New" w:hAnsi="Courier New" w:cs="Courier New"/>
          <w:iCs/>
          <w:sz w:val="20"/>
          <w:szCs w:val="20"/>
        </w:rPr>
        <w:t>c</w:t>
      </w:r>
      <w:r w:rsidRPr="007B3F10">
        <w:rPr>
          <w:rFonts w:ascii="Courier New" w:hAnsi="Courier New" w:cs="Courier New"/>
          <w:iCs/>
          <w:sz w:val="20"/>
          <w:szCs w:val="20"/>
        </w:rPr>
        <w:t xml:space="preserve">omplain mode </w:t>
      </w:r>
      <w:r w:rsidRPr="007B3F10">
        <w:rPr>
          <w:rFonts w:ascii="Courier New" w:hAnsi="Courier New" w:cs="Courier New"/>
          <w:sz w:val="20"/>
          <w:szCs w:val="20"/>
        </w:rPr>
        <w:t xml:space="preserve">in the MSU process. The MSU process enters into </w:t>
      </w:r>
      <w:r w:rsidRPr="007B3F10">
        <w:rPr>
          <w:rFonts w:ascii="Courier New" w:hAnsi="Courier New" w:cs="Courier New"/>
          <w:iCs/>
          <w:sz w:val="20"/>
          <w:szCs w:val="20"/>
        </w:rPr>
        <w:t xml:space="preserve">complain mode </w:t>
      </w:r>
      <w:r w:rsidRPr="007B3F10">
        <w:rPr>
          <w:rFonts w:ascii="Courier New" w:hAnsi="Courier New" w:cs="Courier New"/>
          <w:sz w:val="20"/>
          <w:szCs w:val="20"/>
        </w:rPr>
        <w:t xml:space="preserve">after the transfer of each of the chunks hereby referred to as </w:t>
      </w:r>
      <w:r w:rsidRPr="007B3F10">
        <w:rPr>
          <w:rFonts w:ascii="Courier New" w:hAnsi="Courier New" w:cs="Courier New"/>
          <w:iCs/>
          <w:sz w:val="20"/>
          <w:szCs w:val="20"/>
        </w:rPr>
        <w:t xml:space="preserve">sequence complain mode </w:t>
      </w:r>
      <w:r w:rsidRPr="007B3F10">
        <w:rPr>
          <w:rFonts w:ascii="Courier New" w:hAnsi="Courier New" w:cs="Courier New"/>
          <w:sz w:val="20"/>
          <w:szCs w:val="20"/>
        </w:rPr>
        <w:t>[</w:t>
      </w:r>
      <w:r w:rsidRPr="001122D4">
        <w:rPr>
          <w:rFonts w:ascii="Courier New" w:hAnsi="Courier New" w:cs="Courier New"/>
          <w:b/>
          <w:sz w:val="20"/>
          <w:szCs w:val="20"/>
        </w:rPr>
        <w:t>SCM</w:t>
      </w:r>
      <w:r w:rsidRPr="007B3F10">
        <w:rPr>
          <w:rFonts w:ascii="Courier New" w:hAnsi="Courier New" w:cs="Courier New"/>
          <w:sz w:val="20"/>
          <w:szCs w:val="20"/>
        </w:rPr>
        <w:t xml:space="preserve">] for re-transmission of a selected part of the chunk indicated by the SN. </w:t>
      </w:r>
    </w:p>
    <w:p w:rsidR="00F46318" w:rsidRPr="007B3F10" w:rsidRDefault="00F46318" w:rsidP="00EC001A">
      <w:pPr>
        <w:ind w:left="720"/>
        <w:jc w:val="both"/>
        <w:rPr>
          <w:rFonts w:ascii="Courier New" w:hAnsi="Courier New" w:cs="Courier New"/>
          <w:sz w:val="20"/>
          <w:szCs w:val="20"/>
        </w:rPr>
      </w:pPr>
      <w:r w:rsidRPr="007B3F10">
        <w:rPr>
          <w:rFonts w:ascii="Courier New" w:hAnsi="Courier New" w:cs="Courier New"/>
          <w:sz w:val="20"/>
          <w:szCs w:val="20"/>
        </w:rPr>
        <w:t xml:space="preserve">By the end of the complete FA transfer, the MSU process enters into </w:t>
      </w:r>
      <w:r w:rsidRPr="007B3F10">
        <w:rPr>
          <w:rFonts w:ascii="Courier New" w:hAnsi="Courier New" w:cs="Courier New"/>
          <w:iCs/>
          <w:sz w:val="20"/>
          <w:szCs w:val="20"/>
        </w:rPr>
        <w:t>complain mode</w:t>
      </w:r>
      <w:r w:rsidRPr="007B3F10">
        <w:rPr>
          <w:rFonts w:ascii="Courier New" w:hAnsi="Courier New" w:cs="Courier New"/>
          <w:sz w:val="20"/>
          <w:szCs w:val="20"/>
        </w:rPr>
        <w:t xml:space="preserve"> for re-transmission of the selected chunk indicated by the CN. This process is hereby referred to as the </w:t>
      </w:r>
      <w:r w:rsidRPr="007B3F10">
        <w:rPr>
          <w:rFonts w:ascii="Courier New" w:hAnsi="Courier New" w:cs="Courier New"/>
          <w:iCs/>
          <w:sz w:val="20"/>
          <w:szCs w:val="20"/>
        </w:rPr>
        <w:t>chunk complain mode</w:t>
      </w:r>
      <w:r w:rsidRPr="007B3F10">
        <w:rPr>
          <w:rFonts w:ascii="Courier New" w:hAnsi="Courier New" w:cs="Courier New"/>
          <w:sz w:val="20"/>
          <w:szCs w:val="20"/>
        </w:rPr>
        <w:t xml:space="preserve"> [</w:t>
      </w:r>
      <w:r w:rsidRPr="001122D4">
        <w:rPr>
          <w:rFonts w:ascii="Courier New" w:hAnsi="Courier New" w:cs="Courier New"/>
          <w:b/>
          <w:sz w:val="20"/>
          <w:szCs w:val="20"/>
        </w:rPr>
        <w:t>CCM</w:t>
      </w:r>
      <w:r w:rsidRPr="007B3F10">
        <w:rPr>
          <w:rFonts w:ascii="Courier New" w:hAnsi="Courier New" w:cs="Courier New"/>
          <w:sz w:val="20"/>
          <w:szCs w:val="20"/>
        </w:rPr>
        <w:t>].</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Precondition</w:t>
      </w:r>
    </w:p>
    <w:p w:rsidR="00F46318" w:rsidRPr="007B3F10" w:rsidRDefault="00F46318" w:rsidP="00D40004">
      <w:pPr>
        <w:pStyle w:val="PlainText"/>
        <w:jc w:val="both"/>
        <w:rPr>
          <w:b/>
        </w:rPr>
      </w:pPr>
      <w:r w:rsidRPr="007B3F10">
        <w:rPr>
          <w:b/>
        </w:rPr>
        <w:lastRenderedPageBreak/>
        <w:t xml:space="preserve">   </w:t>
      </w:r>
    </w:p>
    <w:p w:rsidR="00F46318" w:rsidRPr="007B3F10" w:rsidRDefault="00F46318" w:rsidP="00D40004">
      <w:pPr>
        <w:pStyle w:val="PlainText"/>
        <w:numPr>
          <w:ilvl w:val="2"/>
          <w:numId w:val="6"/>
        </w:numPr>
        <w:spacing w:before="120" w:after="120"/>
        <w:ind w:left="0" w:firstLine="720"/>
        <w:jc w:val="both"/>
      </w:pPr>
      <w:r w:rsidRPr="007B3F10">
        <w:t xml:space="preserve">Each of the </w:t>
      </w:r>
      <w:r w:rsidRPr="007B3F10">
        <w:rPr>
          <w:iCs/>
        </w:rPr>
        <w:t xml:space="preserve">client systems </w:t>
      </w:r>
      <w:r w:rsidRPr="007B3F10">
        <w:t>must have a unique MAC address.</w:t>
      </w:r>
    </w:p>
    <w:p w:rsidR="004F480F" w:rsidRDefault="00F46318" w:rsidP="004F480F">
      <w:pPr>
        <w:pStyle w:val="PlainText"/>
        <w:numPr>
          <w:ilvl w:val="2"/>
          <w:numId w:val="6"/>
        </w:numPr>
        <w:spacing w:before="120" w:after="120"/>
        <w:ind w:left="0" w:firstLine="720"/>
        <w:jc w:val="both"/>
      </w:pPr>
      <w:r w:rsidRPr="007B3F10">
        <w:t xml:space="preserve">Each of the </w:t>
      </w:r>
      <w:r w:rsidRPr="007B3F10">
        <w:rPr>
          <w:iCs/>
        </w:rPr>
        <w:t xml:space="preserve">client systems </w:t>
      </w:r>
      <w:r w:rsidR="009C371A" w:rsidRPr="007B3F10">
        <w:t>must have unique IP address.</w:t>
      </w:r>
    </w:p>
    <w:p w:rsidR="00A13A58" w:rsidRPr="007B3F10" w:rsidRDefault="00A13A58" w:rsidP="004F480F">
      <w:pPr>
        <w:pStyle w:val="PlainText"/>
        <w:numPr>
          <w:ilvl w:val="2"/>
          <w:numId w:val="6"/>
        </w:numPr>
        <w:spacing w:before="120" w:after="120"/>
        <w:ind w:left="0" w:firstLine="720"/>
        <w:jc w:val="both"/>
      </w:pPr>
      <w:r>
        <w:t xml:space="preserve">Router must support IGMP </w:t>
      </w:r>
      <w:r w:rsidR="008E5026">
        <w:t>in case of multiple subnet.</w:t>
      </w:r>
    </w:p>
    <w:p w:rsidR="00030C41" w:rsidRPr="007B3F10" w:rsidRDefault="008A3099" w:rsidP="008218E1">
      <w:pPr>
        <w:numPr>
          <w:ilvl w:val="0"/>
          <w:numId w:val="2"/>
        </w:numPr>
        <w:jc w:val="both"/>
        <w:rPr>
          <w:rFonts w:ascii="Courier New" w:hAnsi="Courier New" w:cs="Courier New"/>
          <w:b/>
          <w:sz w:val="20"/>
          <w:szCs w:val="20"/>
        </w:rPr>
      </w:pPr>
      <w:r w:rsidRPr="007B3F10">
        <w:rPr>
          <w:rFonts w:ascii="Courier New" w:hAnsi="Courier New" w:cs="Courier New"/>
          <w:b/>
          <w:sz w:val="20"/>
          <w:szCs w:val="20"/>
        </w:rPr>
        <w:t>Protocol Data Format</w:t>
      </w:r>
    </w:p>
    <w:p w:rsidR="00030C41" w:rsidRPr="007B3F10" w:rsidRDefault="00030C41" w:rsidP="00030C41">
      <w:pPr>
        <w:pStyle w:val="PlainText"/>
        <w:spacing w:before="120" w:after="120"/>
        <w:ind w:left="720"/>
        <w:jc w:val="both"/>
      </w:pPr>
      <w:r w:rsidRPr="007B3F10">
        <w:t xml:space="preserve">All the data in the MSU protocol </w:t>
      </w:r>
      <w:r w:rsidR="00E27D2F">
        <w:t xml:space="preserve">header </w:t>
      </w:r>
      <w:r w:rsidRPr="007B3F10">
        <w:t xml:space="preserve">definitions are represented in the </w:t>
      </w:r>
      <w:r w:rsidRPr="007B3F10">
        <w:rPr>
          <w:b/>
        </w:rPr>
        <w:t>Big-Endian</w:t>
      </w:r>
      <w:r w:rsidRPr="007B3F10">
        <w:t xml:space="preserve"> format. </w:t>
      </w:r>
    </w:p>
    <w:p w:rsidR="00030C41" w:rsidRPr="007B3F10" w:rsidRDefault="00030C41" w:rsidP="00030C41">
      <w:pPr>
        <w:ind w:left="360"/>
        <w:jc w:val="both"/>
        <w:rPr>
          <w:rFonts w:ascii="Courier New" w:hAnsi="Courier New" w:cs="Courier New"/>
          <w:b/>
          <w:sz w:val="20"/>
          <w:szCs w:val="20"/>
        </w:rPr>
      </w:pPr>
    </w:p>
    <w:p w:rsidR="00030C41" w:rsidRPr="007B3F10" w:rsidRDefault="00467A98" w:rsidP="00030C41">
      <w:pPr>
        <w:numPr>
          <w:ilvl w:val="0"/>
          <w:numId w:val="2"/>
        </w:numPr>
        <w:jc w:val="both"/>
        <w:rPr>
          <w:rFonts w:ascii="Courier New" w:hAnsi="Courier New" w:cs="Courier New"/>
          <w:b/>
          <w:sz w:val="20"/>
          <w:szCs w:val="20"/>
        </w:rPr>
      </w:pPr>
      <w:r w:rsidRPr="007B3F10">
        <w:rPr>
          <w:rFonts w:ascii="Courier New" w:hAnsi="Courier New" w:cs="Courier New"/>
          <w:b/>
          <w:sz w:val="20"/>
          <w:szCs w:val="20"/>
        </w:rPr>
        <w:t xml:space="preserve">Device </w:t>
      </w:r>
      <w:r w:rsidR="008218E1" w:rsidRPr="007B3F10">
        <w:rPr>
          <w:rFonts w:ascii="Courier New" w:hAnsi="Courier New" w:cs="Courier New"/>
          <w:b/>
          <w:sz w:val="20"/>
          <w:szCs w:val="20"/>
        </w:rPr>
        <w:t>Discovery Messages</w:t>
      </w:r>
    </w:p>
    <w:p w:rsidR="008218E1" w:rsidRPr="007B3F10" w:rsidRDefault="008218E1" w:rsidP="008218E1">
      <w:pPr>
        <w:ind w:left="360"/>
        <w:jc w:val="both"/>
        <w:rPr>
          <w:rFonts w:ascii="Courier New" w:hAnsi="Courier New" w:cs="Courier New"/>
          <w:b/>
          <w:sz w:val="20"/>
          <w:szCs w:val="20"/>
        </w:rPr>
      </w:pPr>
    </w:p>
    <w:p w:rsidR="002A717F" w:rsidRDefault="00AD0909" w:rsidP="002A717F">
      <w:pPr>
        <w:ind w:left="720"/>
        <w:jc w:val="both"/>
        <w:rPr>
          <w:rFonts w:ascii="Courier New" w:hAnsi="Courier New" w:cs="Courier New"/>
          <w:sz w:val="20"/>
          <w:szCs w:val="20"/>
        </w:rPr>
      </w:pPr>
      <w:r w:rsidRPr="007B3F10">
        <w:rPr>
          <w:rFonts w:ascii="Courier New" w:hAnsi="Courier New" w:cs="Courier New"/>
          <w:sz w:val="20"/>
          <w:szCs w:val="20"/>
        </w:rPr>
        <w:t>The server sends the '</w:t>
      </w:r>
      <w:r w:rsidRPr="007B3F10">
        <w:rPr>
          <w:rFonts w:ascii="Courier New" w:hAnsi="Courier New" w:cs="Courier New"/>
          <w:b/>
          <w:sz w:val="20"/>
          <w:szCs w:val="20"/>
        </w:rPr>
        <w:t>Who-Is'</w:t>
      </w:r>
      <w:r w:rsidRPr="007B3F10">
        <w:rPr>
          <w:rFonts w:ascii="Courier New" w:hAnsi="Courier New" w:cs="Courier New"/>
          <w:sz w:val="20"/>
          <w:szCs w:val="20"/>
        </w:rPr>
        <w:t xml:space="preserve"> multicast message on the default multicast IP address and port number to discover all the clients on the network. </w:t>
      </w:r>
      <w:r w:rsidR="00271DA1" w:rsidRPr="007B3F10">
        <w:rPr>
          <w:rFonts w:ascii="Courier New" w:hAnsi="Courier New" w:cs="Courier New"/>
          <w:sz w:val="20"/>
          <w:szCs w:val="20"/>
        </w:rPr>
        <w:t xml:space="preserve">The clients reply with the </w:t>
      </w:r>
      <w:r w:rsidR="00A11EBF" w:rsidRPr="007B3F10">
        <w:rPr>
          <w:rFonts w:ascii="Courier New" w:hAnsi="Courier New" w:cs="Courier New"/>
          <w:sz w:val="20"/>
          <w:szCs w:val="20"/>
        </w:rPr>
        <w:t>‘</w:t>
      </w:r>
      <w:r w:rsidR="00271DA1" w:rsidRPr="007B3F10">
        <w:rPr>
          <w:rFonts w:ascii="Courier New" w:hAnsi="Courier New" w:cs="Courier New"/>
          <w:b/>
          <w:sz w:val="20"/>
          <w:szCs w:val="20"/>
        </w:rPr>
        <w:t>I-Am</w:t>
      </w:r>
      <w:r w:rsidR="00A11EBF" w:rsidRPr="007B3F10">
        <w:rPr>
          <w:rFonts w:ascii="Courier New" w:hAnsi="Courier New" w:cs="Courier New"/>
          <w:b/>
          <w:sz w:val="20"/>
          <w:szCs w:val="20"/>
        </w:rPr>
        <w:t>’</w:t>
      </w:r>
      <w:r w:rsidR="00271DA1" w:rsidRPr="007B3F10">
        <w:rPr>
          <w:rFonts w:ascii="Courier New" w:hAnsi="Courier New" w:cs="Courier New"/>
          <w:sz w:val="20"/>
          <w:szCs w:val="20"/>
        </w:rPr>
        <w:t xml:space="preserve"> </w:t>
      </w:r>
      <w:r w:rsidR="002D4AFA" w:rsidRPr="007B3F10">
        <w:rPr>
          <w:rFonts w:ascii="Courier New" w:hAnsi="Courier New" w:cs="Courier New"/>
          <w:sz w:val="20"/>
          <w:szCs w:val="20"/>
        </w:rPr>
        <w:t xml:space="preserve">unicast </w:t>
      </w:r>
      <w:r w:rsidR="00271DA1" w:rsidRPr="007B3F10">
        <w:rPr>
          <w:rFonts w:ascii="Courier New" w:hAnsi="Courier New" w:cs="Courier New"/>
          <w:sz w:val="20"/>
          <w:szCs w:val="20"/>
        </w:rPr>
        <w:t xml:space="preserve">message. </w:t>
      </w:r>
    </w:p>
    <w:p w:rsidR="00A45774" w:rsidRPr="007B3F10" w:rsidRDefault="00A45774" w:rsidP="002A717F">
      <w:pPr>
        <w:ind w:left="720"/>
        <w:jc w:val="both"/>
        <w:rPr>
          <w:rFonts w:ascii="Courier New" w:hAnsi="Courier New" w:cs="Courier New"/>
          <w:sz w:val="20"/>
          <w:szCs w:val="20"/>
        </w:rPr>
      </w:pPr>
    </w:p>
    <w:p w:rsidR="008218E1" w:rsidRPr="007B3F10" w:rsidRDefault="008218E1" w:rsidP="008218E1">
      <w:pPr>
        <w:numPr>
          <w:ilvl w:val="4"/>
          <w:numId w:val="3"/>
        </w:numPr>
        <w:jc w:val="both"/>
        <w:rPr>
          <w:rFonts w:ascii="Courier New" w:hAnsi="Courier New" w:cs="Courier New"/>
          <w:b/>
          <w:sz w:val="20"/>
          <w:szCs w:val="20"/>
        </w:rPr>
      </w:pPr>
      <w:r w:rsidRPr="007B3F10">
        <w:rPr>
          <w:rFonts w:ascii="Courier New" w:hAnsi="Courier New" w:cs="Courier New"/>
          <w:b/>
          <w:sz w:val="20"/>
          <w:szCs w:val="20"/>
        </w:rPr>
        <w:t xml:space="preserve">Who-Is </w:t>
      </w:r>
    </w:p>
    <w:p w:rsidR="008218E1" w:rsidRDefault="008218E1" w:rsidP="008218E1">
      <w:pPr>
        <w:ind w:left="1080"/>
        <w:jc w:val="both"/>
        <w:rPr>
          <w:rFonts w:ascii="Courier New" w:hAnsi="Courier New" w:cs="Courier New"/>
          <w:sz w:val="20"/>
          <w:szCs w:val="20"/>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1936"/>
        <w:gridCol w:w="1952"/>
        <w:gridCol w:w="1952"/>
      </w:tblGrid>
      <w:tr w:rsidR="006A40B2" w:rsidRPr="00EA0C4C" w:rsidTr="00EA0C4C">
        <w:tc>
          <w:tcPr>
            <w:tcW w:w="1936" w:type="dxa"/>
            <w:shd w:val="clear" w:color="auto" w:fill="0070C0"/>
          </w:tcPr>
          <w:p w:rsidR="006A40B2" w:rsidRPr="00EA0C4C" w:rsidRDefault="006A40B2" w:rsidP="00EA0C4C">
            <w:pPr>
              <w:jc w:val="center"/>
              <w:rPr>
                <w:rFonts w:ascii="Courier New" w:hAnsi="Courier New" w:cs="Courier New"/>
                <w:sz w:val="20"/>
                <w:szCs w:val="20"/>
              </w:rPr>
            </w:pPr>
            <w:r w:rsidRPr="00EA0C4C">
              <w:rPr>
                <w:rFonts w:ascii="Courier New" w:hAnsi="Courier New" w:cs="Courier New"/>
                <w:sz w:val="20"/>
                <w:szCs w:val="20"/>
              </w:rPr>
              <w:t>Byte 0</w:t>
            </w:r>
          </w:p>
        </w:tc>
        <w:tc>
          <w:tcPr>
            <w:tcW w:w="1936" w:type="dxa"/>
            <w:shd w:val="clear" w:color="auto" w:fill="0070C0"/>
          </w:tcPr>
          <w:p w:rsidR="006A40B2" w:rsidRPr="00EA0C4C" w:rsidRDefault="006A40B2" w:rsidP="00EA0C4C">
            <w:pPr>
              <w:widowControl/>
              <w:suppressAutoHyphens w:val="0"/>
              <w:jc w:val="center"/>
              <w:rPr>
                <w:rFonts w:ascii="Courier New" w:hAnsi="Courier New" w:cs="Courier New"/>
                <w:sz w:val="20"/>
                <w:szCs w:val="20"/>
              </w:rPr>
            </w:pPr>
            <w:r w:rsidRPr="00EA0C4C">
              <w:rPr>
                <w:rFonts w:ascii="Courier New" w:hAnsi="Courier New" w:cs="Courier New"/>
                <w:sz w:val="20"/>
                <w:szCs w:val="20"/>
              </w:rPr>
              <w:t>Byte 1</w:t>
            </w:r>
          </w:p>
        </w:tc>
        <w:tc>
          <w:tcPr>
            <w:tcW w:w="1952" w:type="dxa"/>
            <w:shd w:val="clear" w:color="auto" w:fill="0070C0"/>
          </w:tcPr>
          <w:p w:rsidR="006A40B2" w:rsidRPr="00EA0C4C" w:rsidRDefault="006A40B2" w:rsidP="00EA0C4C">
            <w:pPr>
              <w:jc w:val="center"/>
              <w:rPr>
                <w:rFonts w:ascii="Courier New" w:hAnsi="Courier New" w:cs="Courier New"/>
                <w:sz w:val="20"/>
                <w:szCs w:val="20"/>
              </w:rPr>
            </w:pPr>
            <w:r w:rsidRPr="00EA0C4C">
              <w:rPr>
                <w:rFonts w:ascii="Courier New" w:hAnsi="Courier New" w:cs="Courier New"/>
                <w:sz w:val="20"/>
                <w:szCs w:val="20"/>
              </w:rPr>
              <w:t>Byte 2</w:t>
            </w:r>
          </w:p>
        </w:tc>
        <w:tc>
          <w:tcPr>
            <w:tcW w:w="1952" w:type="dxa"/>
            <w:shd w:val="clear" w:color="auto" w:fill="0070C0"/>
          </w:tcPr>
          <w:p w:rsidR="006A40B2" w:rsidRPr="00EA0C4C" w:rsidRDefault="006A40B2" w:rsidP="00EA0C4C">
            <w:pPr>
              <w:jc w:val="center"/>
              <w:rPr>
                <w:rFonts w:ascii="Courier New" w:hAnsi="Courier New" w:cs="Courier New"/>
                <w:sz w:val="20"/>
                <w:szCs w:val="20"/>
              </w:rPr>
            </w:pPr>
            <w:r w:rsidRPr="00EA0C4C">
              <w:rPr>
                <w:rFonts w:ascii="Courier New" w:hAnsi="Courier New" w:cs="Courier New"/>
                <w:sz w:val="20"/>
                <w:szCs w:val="20"/>
              </w:rPr>
              <w:t>Byte 3</w:t>
            </w:r>
          </w:p>
        </w:tc>
      </w:tr>
      <w:tr w:rsidR="006A40B2" w:rsidRPr="00EA0C4C" w:rsidTr="00406891">
        <w:trPr>
          <w:trHeight w:val="395"/>
        </w:trPr>
        <w:tc>
          <w:tcPr>
            <w:tcW w:w="1936" w:type="dxa"/>
            <w:shd w:val="clear" w:color="auto" w:fill="BFBFBF" w:themeFill="background1" w:themeFillShade="BF"/>
          </w:tcPr>
          <w:p w:rsidR="006A40B2" w:rsidRPr="00EA0C4C" w:rsidRDefault="006A40B2" w:rsidP="004F480F">
            <w:pPr>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Opcode (4)  | Subcode (4)</w:t>
            </w:r>
          </w:p>
        </w:tc>
        <w:tc>
          <w:tcPr>
            <w:tcW w:w="1936" w:type="dxa"/>
            <w:shd w:val="clear" w:color="auto" w:fill="BFBFBF" w:themeFill="background1" w:themeFillShade="BF"/>
          </w:tcPr>
          <w:p w:rsidR="006A40B2" w:rsidRPr="00EA0C4C" w:rsidRDefault="006A40B2" w:rsidP="00EA0C4C">
            <w:pPr>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IsRange</w:t>
            </w:r>
          </w:p>
        </w:tc>
        <w:tc>
          <w:tcPr>
            <w:tcW w:w="1952" w:type="dxa"/>
            <w:shd w:val="clear" w:color="auto" w:fill="BFBFBF" w:themeFill="background1" w:themeFillShade="BF"/>
          </w:tcPr>
          <w:p w:rsidR="006A40B2" w:rsidRPr="00EA0C4C" w:rsidRDefault="00F042C0" w:rsidP="00EA0C4C">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1952" w:type="dxa"/>
            <w:shd w:val="clear" w:color="auto" w:fill="BFBFBF" w:themeFill="background1" w:themeFillShade="BF"/>
          </w:tcPr>
          <w:p w:rsidR="006A40B2" w:rsidRPr="00EA0C4C" w:rsidRDefault="006A40B2" w:rsidP="00EA0C4C">
            <w:pPr>
              <w:jc w:val="both"/>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IP Version (1) | Protocol Version (3) | reserved (4)</w:t>
            </w:r>
          </w:p>
        </w:tc>
      </w:tr>
      <w:tr w:rsidR="006A40B2" w:rsidRPr="00EA0C4C" w:rsidTr="00406891">
        <w:tc>
          <w:tcPr>
            <w:tcW w:w="7776" w:type="dxa"/>
            <w:gridSpan w:val="4"/>
            <w:shd w:val="clear" w:color="auto" w:fill="BFBFBF" w:themeFill="background1" w:themeFillShade="BF"/>
          </w:tcPr>
          <w:p w:rsidR="006A40B2" w:rsidRPr="00EA0C4C" w:rsidRDefault="006A40B2" w:rsidP="00EA0C4C">
            <w:pPr>
              <w:widowControl/>
              <w:tabs>
                <w:tab w:val="left" w:pos="1740"/>
                <w:tab w:val="center" w:pos="3780"/>
              </w:tabs>
              <w:suppressAutoHyphens w:val="0"/>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ab/>
            </w:r>
            <w:r w:rsidRPr="00EA0C4C">
              <w:rPr>
                <w:rFonts w:ascii="Courier New" w:eastAsia="Times New Roman" w:hAnsi="Courier New" w:cs="Courier New"/>
                <w:kern w:val="0"/>
                <w:sz w:val="14"/>
                <w:szCs w:val="14"/>
                <w:lang w:eastAsia="en-US" w:bidi="ar-SA"/>
              </w:rPr>
              <w:tab/>
              <w:t>Start Range/Device ID [0]</w:t>
            </w:r>
          </w:p>
        </w:tc>
      </w:tr>
      <w:tr w:rsidR="006A40B2" w:rsidRPr="00EA0C4C" w:rsidTr="00406891">
        <w:tc>
          <w:tcPr>
            <w:tcW w:w="7776" w:type="dxa"/>
            <w:gridSpan w:val="4"/>
            <w:shd w:val="clear" w:color="auto" w:fill="BFBFBF" w:themeFill="background1" w:themeFillShade="BF"/>
          </w:tcPr>
          <w:p w:rsidR="006A40B2" w:rsidRPr="00EA0C4C" w:rsidRDefault="006A40B2" w:rsidP="00EA0C4C">
            <w:pPr>
              <w:widowControl/>
              <w:tabs>
                <w:tab w:val="left" w:pos="1740"/>
                <w:tab w:val="center" w:pos="3780"/>
              </w:tabs>
              <w:suppressAutoHyphens w:val="0"/>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[1]</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Start Range/Device ID [2]</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[3]</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[4]</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[5]</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[6]</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[7]</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[8]</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[9]</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ID[0]</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ID[1]</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ID[2]</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ID[3]</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ID[4]</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ID[5]</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ID[6]</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ID[7]</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ID[8]</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ID[9]</w:t>
            </w:r>
          </w:p>
        </w:tc>
      </w:tr>
    </w:tbl>
    <w:p w:rsidR="007C55F9" w:rsidRPr="007B3F10" w:rsidRDefault="007C55F9" w:rsidP="008218E1">
      <w:pPr>
        <w:ind w:left="1080"/>
        <w:jc w:val="both"/>
        <w:rPr>
          <w:rFonts w:ascii="Courier New" w:hAnsi="Courier New" w:cs="Courier New"/>
          <w:sz w:val="20"/>
          <w:szCs w:val="20"/>
        </w:rPr>
      </w:pPr>
    </w:p>
    <w:p w:rsidR="008218E1" w:rsidRPr="007B3F10" w:rsidRDefault="008218E1" w:rsidP="008218E1">
      <w:pPr>
        <w:ind w:left="1080"/>
        <w:jc w:val="both"/>
        <w:rPr>
          <w:rFonts w:ascii="Courier New" w:hAnsi="Courier New" w:cs="Courier New"/>
          <w:sz w:val="20"/>
          <w:szCs w:val="20"/>
        </w:rPr>
      </w:pPr>
    </w:p>
    <w:p w:rsidR="008218E1" w:rsidRPr="007B3F10" w:rsidRDefault="008218E1" w:rsidP="008218E1">
      <w:pPr>
        <w:pStyle w:val="Caption"/>
        <w:jc w:val="center"/>
        <w:rPr>
          <w:rFonts w:ascii="Courier New" w:hAnsi="Courier New" w:cs="Courier New"/>
          <w:sz w:val="16"/>
          <w:szCs w:val="16"/>
        </w:rPr>
      </w:pPr>
      <w:bookmarkStart w:id="2" w:name="_Ref323213542"/>
      <w:r w:rsidRPr="007B3F10">
        <w:rPr>
          <w:rFonts w:ascii="Courier New" w:hAnsi="Courier New" w:cs="Courier New"/>
          <w:sz w:val="16"/>
          <w:szCs w:val="16"/>
        </w:rPr>
        <w:t xml:space="preserve">Table </w:t>
      </w:r>
      <w:r w:rsidR="0061243B"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61243B" w:rsidRPr="007B3F10">
        <w:rPr>
          <w:rFonts w:ascii="Courier New" w:hAnsi="Courier New" w:cs="Courier New"/>
          <w:sz w:val="16"/>
          <w:szCs w:val="16"/>
        </w:rPr>
        <w:fldChar w:fldCharType="separate"/>
      </w:r>
      <w:r w:rsidR="00D20D2A">
        <w:rPr>
          <w:rFonts w:ascii="Courier New" w:hAnsi="Courier New" w:cs="Courier New"/>
          <w:noProof/>
          <w:sz w:val="16"/>
          <w:szCs w:val="16"/>
        </w:rPr>
        <w:t>1</w:t>
      </w:r>
      <w:r w:rsidR="0061243B" w:rsidRPr="007B3F10">
        <w:rPr>
          <w:rFonts w:ascii="Courier New" w:hAnsi="Courier New" w:cs="Courier New"/>
          <w:sz w:val="16"/>
          <w:szCs w:val="16"/>
        </w:rPr>
        <w:fldChar w:fldCharType="end"/>
      </w:r>
      <w:bookmarkEnd w:id="2"/>
      <w:r w:rsidRPr="007B3F10">
        <w:rPr>
          <w:rFonts w:ascii="Courier New" w:hAnsi="Courier New" w:cs="Courier New"/>
          <w:sz w:val="16"/>
          <w:szCs w:val="16"/>
        </w:rPr>
        <w:t xml:space="preserve"> - Who-Is Discovery Message Format</w:t>
      </w:r>
      <w:r w:rsidR="00102501"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102501" w:rsidRPr="007B3F10">
        <w:rPr>
          <w:rFonts w:ascii="Courier New" w:hAnsi="Courier New" w:cs="Courier New"/>
          <w:sz w:val="16"/>
          <w:szCs w:val="16"/>
        </w:rPr>
        <w:t>)</w:t>
      </w:r>
    </w:p>
    <w:p w:rsidR="00933C12" w:rsidRPr="007B3F10" w:rsidRDefault="008C63D9" w:rsidP="00933C12">
      <w:pPr>
        <w:rPr>
          <w:rFonts w:ascii="Courier New" w:hAnsi="Courier New" w:cs="Courier New"/>
        </w:rPr>
      </w:pPr>
      <w:r w:rsidRPr="007B3F10">
        <w:rPr>
          <w:rFonts w:ascii="Courier New" w:hAnsi="Courier New" w:cs="Courier New"/>
        </w:rPr>
        <w:t xml:space="preserve">               </w:t>
      </w:r>
    </w:p>
    <w:tbl>
      <w:tblPr>
        <w:tblW w:w="2340" w:type="dxa"/>
        <w:tblInd w:w="1188" w:type="dxa"/>
        <w:tblLook w:val="0000" w:firstRow="0" w:lastRow="0" w:firstColumn="0" w:lastColumn="0" w:noHBand="0" w:noVBand="0"/>
      </w:tblPr>
      <w:tblGrid>
        <w:gridCol w:w="360"/>
        <w:gridCol w:w="1980"/>
      </w:tblGrid>
      <w:tr w:rsidR="00933C12" w:rsidRPr="007B3F10" w:rsidTr="008C63D9">
        <w:trPr>
          <w:trHeight w:val="300"/>
        </w:trPr>
        <w:tc>
          <w:tcPr>
            <w:tcW w:w="360" w:type="dxa"/>
            <w:tcBorders>
              <w:top w:val="single" w:sz="8" w:space="0" w:color="auto"/>
              <w:left w:val="single" w:sz="8" w:space="0" w:color="auto"/>
              <w:bottom w:val="single" w:sz="8" w:space="0" w:color="auto"/>
              <w:right w:val="single" w:sz="8" w:space="0" w:color="auto"/>
            </w:tcBorders>
            <w:shd w:val="clear" w:color="auto" w:fill="FFCC99"/>
            <w:noWrap/>
            <w:vAlign w:val="bottom"/>
          </w:tcPr>
          <w:p w:rsidR="00933C12" w:rsidRPr="007B3F10" w:rsidRDefault="00933C12" w:rsidP="00AE4322">
            <w:pPr>
              <w:widowControl/>
              <w:suppressAutoHyphens w:val="0"/>
              <w:rPr>
                <w:rFonts w:ascii="Courier New" w:eastAsia="Times New Roman" w:hAnsi="Courier New" w:cs="Courier New"/>
                <w:kern w:val="0"/>
                <w:sz w:val="20"/>
                <w:szCs w:val="20"/>
                <w:lang w:eastAsia="en-US" w:bidi="ar-SA"/>
              </w:rPr>
            </w:pPr>
            <w:r w:rsidRPr="007B3F10">
              <w:rPr>
                <w:rFonts w:ascii="Courier New" w:eastAsia="Times New Roman" w:hAnsi="Courier New" w:cs="Courier New"/>
                <w:kern w:val="0"/>
                <w:sz w:val="20"/>
                <w:szCs w:val="20"/>
                <w:lang w:eastAsia="en-US" w:bidi="ar-SA"/>
              </w:rPr>
              <w:t> </w:t>
            </w:r>
          </w:p>
        </w:tc>
        <w:tc>
          <w:tcPr>
            <w:tcW w:w="1980" w:type="dxa"/>
            <w:tcBorders>
              <w:top w:val="single" w:sz="8" w:space="0" w:color="auto"/>
              <w:left w:val="nil"/>
              <w:bottom w:val="single" w:sz="8" w:space="0" w:color="auto"/>
              <w:right w:val="single" w:sz="8" w:space="0" w:color="auto"/>
            </w:tcBorders>
            <w:shd w:val="clear" w:color="auto" w:fill="auto"/>
            <w:noWrap/>
            <w:vAlign w:val="bottom"/>
          </w:tcPr>
          <w:p w:rsidR="00933C12" w:rsidRPr="007B3F10" w:rsidRDefault="00933C12" w:rsidP="00AE4322">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Optional Field</w:t>
            </w:r>
          </w:p>
        </w:tc>
      </w:tr>
      <w:tr w:rsidR="00933C12" w:rsidRPr="007B3F10" w:rsidTr="008C63D9">
        <w:trPr>
          <w:trHeight w:val="270"/>
        </w:trPr>
        <w:tc>
          <w:tcPr>
            <w:tcW w:w="360" w:type="dxa"/>
            <w:tcBorders>
              <w:top w:val="nil"/>
              <w:left w:val="single" w:sz="8" w:space="0" w:color="auto"/>
              <w:bottom w:val="single" w:sz="8" w:space="0" w:color="auto"/>
              <w:right w:val="single" w:sz="8" w:space="0" w:color="auto"/>
            </w:tcBorders>
            <w:shd w:val="clear" w:color="auto" w:fill="C0C0C0"/>
            <w:noWrap/>
            <w:vAlign w:val="bottom"/>
          </w:tcPr>
          <w:p w:rsidR="00933C12" w:rsidRPr="007B3F10" w:rsidRDefault="00933C12" w:rsidP="00AE4322">
            <w:pPr>
              <w:widowControl/>
              <w:suppressAutoHyphens w:val="0"/>
              <w:rPr>
                <w:rFonts w:ascii="Courier New" w:eastAsia="Times New Roman" w:hAnsi="Courier New" w:cs="Courier New"/>
                <w:kern w:val="0"/>
                <w:sz w:val="16"/>
                <w:szCs w:val="16"/>
                <w:lang w:eastAsia="en-US" w:bidi="ar-SA"/>
              </w:rPr>
            </w:pPr>
            <w:r w:rsidRPr="007B3F10">
              <w:rPr>
                <w:rFonts w:ascii="Courier New" w:eastAsia="Times New Roman" w:hAnsi="Courier New" w:cs="Courier New"/>
                <w:kern w:val="0"/>
                <w:sz w:val="16"/>
                <w:szCs w:val="16"/>
                <w:lang w:eastAsia="en-US" w:bidi="ar-SA"/>
              </w:rPr>
              <w:t> </w:t>
            </w:r>
          </w:p>
        </w:tc>
        <w:tc>
          <w:tcPr>
            <w:tcW w:w="1980" w:type="dxa"/>
            <w:tcBorders>
              <w:top w:val="nil"/>
              <w:left w:val="nil"/>
              <w:bottom w:val="single" w:sz="8" w:space="0" w:color="auto"/>
              <w:right w:val="single" w:sz="8" w:space="0" w:color="auto"/>
            </w:tcBorders>
            <w:shd w:val="clear" w:color="auto" w:fill="auto"/>
            <w:noWrap/>
            <w:vAlign w:val="bottom"/>
          </w:tcPr>
          <w:p w:rsidR="00933C12" w:rsidRPr="007B3F10" w:rsidRDefault="00933C12" w:rsidP="00AE4322">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Fixed Length Field</w:t>
            </w:r>
          </w:p>
        </w:tc>
      </w:tr>
      <w:tr w:rsidR="00933C12" w:rsidRPr="007B3F10" w:rsidTr="008C63D9">
        <w:trPr>
          <w:trHeight w:val="270"/>
        </w:trPr>
        <w:tc>
          <w:tcPr>
            <w:tcW w:w="360" w:type="dxa"/>
            <w:tcBorders>
              <w:top w:val="nil"/>
              <w:left w:val="single" w:sz="8" w:space="0" w:color="auto"/>
              <w:bottom w:val="single" w:sz="8" w:space="0" w:color="auto"/>
              <w:right w:val="single" w:sz="8" w:space="0" w:color="auto"/>
            </w:tcBorders>
            <w:shd w:val="clear" w:color="auto" w:fill="99CCFF"/>
            <w:noWrap/>
            <w:vAlign w:val="bottom"/>
          </w:tcPr>
          <w:p w:rsidR="00933C12" w:rsidRPr="007B3F10" w:rsidRDefault="00933C12" w:rsidP="00AE4322">
            <w:pPr>
              <w:widowControl/>
              <w:suppressAutoHyphens w:val="0"/>
              <w:rPr>
                <w:rFonts w:ascii="Courier New" w:eastAsia="Times New Roman" w:hAnsi="Courier New" w:cs="Courier New"/>
                <w:color w:val="CCFFCC"/>
                <w:kern w:val="0"/>
                <w:sz w:val="20"/>
                <w:szCs w:val="20"/>
                <w:lang w:eastAsia="en-US" w:bidi="ar-SA"/>
              </w:rPr>
            </w:pPr>
            <w:r w:rsidRPr="007B3F10">
              <w:rPr>
                <w:rFonts w:ascii="Courier New" w:eastAsia="Times New Roman" w:hAnsi="Courier New" w:cs="Courier New"/>
                <w:color w:val="CCFFCC"/>
                <w:kern w:val="0"/>
                <w:sz w:val="20"/>
                <w:szCs w:val="20"/>
                <w:lang w:eastAsia="en-US" w:bidi="ar-SA"/>
              </w:rPr>
              <w:t> </w:t>
            </w:r>
          </w:p>
        </w:tc>
        <w:tc>
          <w:tcPr>
            <w:tcW w:w="1980" w:type="dxa"/>
            <w:tcBorders>
              <w:top w:val="nil"/>
              <w:left w:val="nil"/>
              <w:bottom w:val="single" w:sz="8" w:space="0" w:color="auto"/>
              <w:right w:val="single" w:sz="8" w:space="0" w:color="auto"/>
            </w:tcBorders>
            <w:shd w:val="clear" w:color="auto" w:fill="auto"/>
            <w:noWrap/>
            <w:vAlign w:val="bottom"/>
          </w:tcPr>
          <w:p w:rsidR="00933C12" w:rsidRPr="007B3F10" w:rsidRDefault="00933C12" w:rsidP="00AE4322">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Field</w:t>
            </w:r>
          </w:p>
        </w:tc>
      </w:tr>
    </w:tbl>
    <w:p w:rsidR="008218E1" w:rsidRPr="007B3F10" w:rsidRDefault="008218E1" w:rsidP="008218E1">
      <w:pPr>
        <w:ind w:left="1080"/>
        <w:jc w:val="both"/>
        <w:rPr>
          <w:rFonts w:ascii="Courier New" w:hAnsi="Courier New" w:cs="Courier New"/>
          <w:sz w:val="20"/>
          <w:szCs w:val="20"/>
        </w:rPr>
      </w:pPr>
    </w:p>
    <w:p w:rsidR="008218E1" w:rsidRPr="007B3F10" w:rsidRDefault="008218E1" w:rsidP="008218E1">
      <w:pPr>
        <w:pStyle w:val="PlainText"/>
        <w:numPr>
          <w:ilvl w:val="0"/>
          <w:numId w:val="24"/>
        </w:numPr>
        <w:jc w:val="both"/>
      </w:pPr>
      <w:r w:rsidRPr="004652B2">
        <w:rPr>
          <w:b/>
        </w:rPr>
        <w:t>Opcode</w:t>
      </w:r>
      <w:r w:rsidRPr="007B3F10">
        <w:t xml:space="preserve">  - MSU_DEVICE_DISCOVER (2)</w:t>
      </w:r>
    </w:p>
    <w:p w:rsidR="008218E1" w:rsidRPr="007B3F10" w:rsidRDefault="008218E1" w:rsidP="008218E1">
      <w:pPr>
        <w:pStyle w:val="PlainText"/>
        <w:numPr>
          <w:ilvl w:val="0"/>
          <w:numId w:val="24"/>
        </w:numPr>
        <w:jc w:val="both"/>
      </w:pPr>
      <w:r w:rsidRPr="004652B2">
        <w:rPr>
          <w:b/>
        </w:rPr>
        <w:t>Subcode</w:t>
      </w:r>
      <w:r w:rsidRPr="007B3F10">
        <w:t xml:space="preserve"> – WHO_IS (1)</w:t>
      </w:r>
    </w:p>
    <w:p w:rsidR="008218E1" w:rsidRPr="007B3F10" w:rsidRDefault="008218E1" w:rsidP="008218E1">
      <w:pPr>
        <w:pStyle w:val="PlainText"/>
        <w:ind w:left="1080"/>
        <w:jc w:val="both"/>
      </w:pPr>
      <w:r w:rsidRPr="007B3F10">
        <w:t xml:space="preserve">             </w:t>
      </w:r>
    </w:p>
    <w:p w:rsidR="003206A2" w:rsidRDefault="008218E1" w:rsidP="003206A2">
      <w:pPr>
        <w:pStyle w:val="PlainText"/>
        <w:numPr>
          <w:ilvl w:val="0"/>
          <w:numId w:val="24"/>
        </w:numPr>
        <w:jc w:val="both"/>
      </w:pPr>
      <w:r w:rsidRPr="004652B2">
        <w:rPr>
          <w:b/>
        </w:rPr>
        <w:t>IsRange</w:t>
      </w:r>
      <w:r w:rsidRPr="007B3F10">
        <w:t xml:space="preserve"> - TRUE (1) or FALSE (0). If TRUE, the </w:t>
      </w:r>
      <w:smartTag w:uri="urn:schemas-microsoft-com:office:smarttags" w:element="PlaceName">
        <w:r w:rsidRPr="007B3F10">
          <w:t>Start</w:t>
        </w:r>
      </w:smartTag>
      <w:r w:rsidRPr="007B3F10">
        <w:t xml:space="preserve"> </w:t>
      </w:r>
      <w:smartTag w:uri="urn:schemas-microsoft-com:office:smarttags" w:element="PlaceType">
        <w:r w:rsidRPr="007B3F10">
          <w:t>Range</w:t>
        </w:r>
      </w:smartTag>
      <w:r w:rsidRPr="007B3F10">
        <w:t xml:space="preserve"> and </w:t>
      </w:r>
      <w:smartTag w:uri="urn:schemas-microsoft-com:office:smarttags" w:element="place">
        <w:smartTag w:uri="urn:schemas-microsoft-com:office:smarttags" w:element="PlaceName">
          <w:r w:rsidRPr="007B3F10">
            <w:t>End</w:t>
          </w:r>
        </w:smartTag>
        <w:r w:rsidRPr="007B3F10">
          <w:t xml:space="preserve"> </w:t>
        </w:r>
        <w:smartTag w:uri="urn:schemas-microsoft-com:office:smarttags" w:element="PlaceType">
          <w:r w:rsidRPr="007B3F10">
            <w:t>Range</w:t>
          </w:r>
        </w:smartTag>
      </w:smartTag>
      <w:r w:rsidRPr="007B3F10">
        <w:t xml:space="preserve"> should be provided. If FALSE, Start Range is interpreted as </w:t>
      </w:r>
      <w:r w:rsidR="004A0849" w:rsidRPr="007B3F10">
        <w:t xml:space="preserve">the </w:t>
      </w:r>
      <w:r w:rsidRPr="007B3F10">
        <w:t xml:space="preserve">Device ID and the End Range is filled with </w:t>
      </w:r>
      <w:r w:rsidR="004A0849" w:rsidRPr="007B3F10">
        <w:t>zeros</w:t>
      </w:r>
      <w:r w:rsidR="001205FC" w:rsidRPr="007B3F10">
        <w:t>/null character</w:t>
      </w:r>
      <w:r w:rsidRPr="007B3F10">
        <w:t xml:space="preserve">. </w:t>
      </w:r>
      <w:r w:rsidR="003206A2">
        <w:t>These fields must be 40 byte character arrays respectively, to extend IPv6 support.</w:t>
      </w:r>
    </w:p>
    <w:p w:rsidR="00F042C0" w:rsidRDefault="00F042C0" w:rsidP="00F042C0">
      <w:pPr>
        <w:pStyle w:val="ListParagraph"/>
      </w:pPr>
    </w:p>
    <w:p w:rsidR="00340684" w:rsidRDefault="00340684" w:rsidP="00F042C0">
      <w:pPr>
        <w:pStyle w:val="ListParagraph"/>
      </w:pPr>
    </w:p>
    <w:p w:rsidR="00340684" w:rsidRDefault="00340684" w:rsidP="00F042C0">
      <w:pPr>
        <w:pStyle w:val="ListParagraph"/>
      </w:pPr>
    </w:p>
    <w:p w:rsidR="00340684" w:rsidRDefault="00340684" w:rsidP="00F042C0">
      <w:pPr>
        <w:pStyle w:val="ListParagraph"/>
      </w:pPr>
    </w:p>
    <w:p w:rsidR="00F042C0" w:rsidRDefault="00F042C0" w:rsidP="00F042C0">
      <w:pPr>
        <w:pStyle w:val="PlainText"/>
        <w:numPr>
          <w:ilvl w:val="0"/>
          <w:numId w:val="24"/>
        </w:numPr>
        <w:jc w:val="both"/>
      </w:pPr>
      <w:r w:rsidRPr="004652B2">
        <w:rPr>
          <w:b/>
        </w:rPr>
        <w:t>Msg_type</w:t>
      </w:r>
      <w:r>
        <w:t xml:space="preserve"> – This field </w:t>
      </w:r>
      <w:r w:rsidR="00A17DEF">
        <w:t>contains</w:t>
      </w:r>
      <w:r w:rsidR="005021E7">
        <w:t xml:space="preserve"> different flag definitions</w:t>
      </w:r>
      <w:r>
        <w:t>.</w:t>
      </w:r>
    </w:p>
    <w:p w:rsidR="005021E7" w:rsidRDefault="005021E7" w:rsidP="005021E7">
      <w:pPr>
        <w:pStyle w:val="PlainText"/>
        <w:ind w:left="1440"/>
        <w:jc w:val="both"/>
      </w:pPr>
    </w:p>
    <w:tbl>
      <w:tblPr>
        <w:tblStyle w:val="TableGrid"/>
        <w:tblW w:w="0" w:type="auto"/>
        <w:tblInd w:w="1440" w:type="dxa"/>
        <w:tblLook w:val="01E0" w:firstRow="1" w:lastRow="1" w:firstColumn="1" w:lastColumn="1" w:noHBand="0" w:noVBand="0"/>
      </w:tblPr>
      <w:tblGrid>
        <w:gridCol w:w="1521"/>
        <w:gridCol w:w="2977"/>
        <w:gridCol w:w="2918"/>
      </w:tblGrid>
      <w:tr w:rsidR="00493A78" w:rsidTr="0067680C">
        <w:tc>
          <w:tcPr>
            <w:tcW w:w="1521" w:type="dxa"/>
            <w:shd w:val="clear" w:color="auto" w:fill="auto"/>
          </w:tcPr>
          <w:p w:rsidR="00493A78" w:rsidRPr="00206C1A" w:rsidRDefault="00493A78" w:rsidP="0067680C">
            <w:pPr>
              <w:pStyle w:val="PlainText"/>
              <w:spacing w:before="120" w:after="120"/>
              <w:jc w:val="center"/>
              <w:rPr>
                <w:b/>
                <w:sz w:val="16"/>
              </w:rPr>
            </w:pPr>
            <w:r w:rsidRPr="00206C1A">
              <w:rPr>
                <w:b/>
                <w:sz w:val="16"/>
                <w:szCs w:val="16"/>
              </w:rPr>
              <w:t>ID</w:t>
            </w:r>
          </w:p>
        </w:tc>
        <w:tc>
          <w:tcPr>
            <w:tcW w:w="2977" w:type="dxa"/>
            <w:shd w:val="clear" w:color="auto" w:fill="auto"/>
          </w:tcPr>
          <w:p w:rsidR="0067680C" w:rsidRPr="00206C1A" w:rsidRDefault="0067680C" w:rsidP="00493A78">
            <w:pPr>
              <w:jc w:val="center"/>
              <w:rPr>
                <w:rFonts w:ascii="Courier New" w:hAnsi="Courier New" w:cs="Courier New"/>
                <w:b/>
                <w:sz w:val="16"/>
                <w:szCs w:val="16"/>
              </w:rPr>
            </w:pPr>
          </w:p>
          <w:p w:rsidR="00493A78" w:rsidRPr="00206C1A" w:rsidRDefault="00493A78" w:rsidP="00493A78">
            <w:pPr>
              <w:jc w:val="center"/>
              <w:rPr>
                <w:rFonts w:ascii="Courier New" w:hAnsi="Courier New" w:cs="Courier New"/>
                <w:b/>
                <w:sz w:val="16"/>
                <w:szCs w:val="16"/>
              </w:rPr>
            </w:pPr>
            <w:r w:rsidRPr="00206C1A">
              <w:rPr>
                <w:rFonts w:ascii="Courier New" w:hAnsi="Courier New" w:cs="Courier New"/>
                <w:b/>
                <w:sz w:val="16"/>
                <w:szCs w:val="16"/>
              </w:rPr>
              <w:t>Flag_Name(bit position)</w:t>
            </w:r>
          </w:p>
        </w:tc>
        <w:tc>
          <w:tcPr>
            <w:tcW w:w="2918" w:type="dxa"/>
            <w:shd w:val="clear" w:color="auto" w:fill="auto"/>
          </w:tcPr>
          <w:p w:rsidR="0067680C" w:rsidRPr="00206C1A" w:rsidRDefault="0067680C" w:rsidP="00493A78">
            <w:pPr>
              <w:jc w:val="center"/>
              <w:rPr>
                <w:rFonts w:ascii="Courier New" w:hAnsi="Courier New" w:cs="Courier New"/>
                <w:b/>
                <w:sz w:val="16"/>
                <w:szCs w:val="16"/>
              </w:rPr>
            </w:pPr>
          </w:p>
          <w:p w:rsidR="00493A78" w:rsidRPr="00206C1A" w:rsidRDefault="00493A78" w:rsidP="00493A78">
            <w:pPr>
              <w:jc w:val="center"/>
              <w:rPr>
                <w:rFonts w:ascii="Courier New" w:hAnsi="Courier New" w:cs="Courier New"/>
                <w:b/>
                <w:sz w:val="16"/>
                <w:szCs w:val="16"/>
              </w:rPr>
            </w:pPr>
            <w:r w:rsidRPr="00206C1A">
              <w:rPr>
                <w:rFonts w:ascii="Courier New" w:hAnsi="Courier New" w:cs="Courier New"/>
                <w:b/>
                <w:sz w:val="16"/>
                <w:szCs w:val="16"/>
              </w:rPr>
              <w:t>Description</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1</w:t>
            </w:r>
          </w:p>
        </w:tc>
        <w:tc>
          <w:tcPr>
            <w:tcW w:w="2977" w:type="dxa"/>
          </w:tcPr>
          <w:p w:rsidR="00493A78" w:rsidRPr="0067680C" w:rsidRDefault="00493A78" w:rsidP="00F77624">
            <w:pPr>
              <w:pStyle w:val="PlainText"/>
              <w:jc w:val="center"/>
              <w:rPr>
                <w:sz w:val="16"/>
                <w:szCs w:val="16"/>
              </w:rPr>
            </w:pPr>
            <w:r w:rsidRPr="0067680C">
              <w:rPr>
                <w:sz w:val="16"/>
                <w:szCs w:val="16"/>
              </w:rPr>
              <w:t>Client/</w:t>
            </w:r>
            <w:r w:rsidR="00F77624">
              <w:rPr>
                <w:sz w:val="16"/>
                <w:szCs w:val="16"/>
              </w:rPr>
              <w:t>Slave</w:t>
            </w:r>
            <w:r w:rsidRPr="0067680C">
              <w:rPr>
                <w:sz w:val="16"/>
                <w:szCs w:val="16"/>
              </w:rPr>
              <w:t>(7</w:t>
            </w:r>
            <w:r w:rsidR="000032DB">
              <w:rPr>
                <w:sz w:val="16"/>
                <w:szCs w:val="16"/>
              </w:rPr>
              <w:t>)</w:t>
            </w:r>
          </w:p>
        </w:tc>
        <w:tc>
          <w:tcPr>
            <w:tcW w:w="2918" w:type="dxa"/>
          </w:tcPr>
          <w:p w:rsidR="00493A78" w:rsidRPr="0067680C" w:rsidRDefault="00493A78" w:rsidP="002A18B6">
            <w:pPr>
              <w:pStyle w:val="PlainText"/>
              <w:jc w:val="center"/>
              <w:rPr>
                <w:sz w:val="16"/>
                <w:szCs w:val="16"/>
              </w:rPr>
            </w:pPr>
            <w:r w:rsidRPr="0067680C">
              <w:rPr>
                <w:sz w:val="16"/>
                <w:szCs w:val="16"/>
              </w:rPr>
              <w:t xml:space="preserve">Device is Client or </w:t>
            </w:r>
            <w:r w:rsidR="000032DB">
              <w:rPr>
                <w:sz w:val="16"/>
                <w:szCs w:val="16"/>
              </w:rPr>
              <w:t>Slave</w:t>
            </w:r>
            <w:r w:rsidR="00C130A3">
              <w:rPr>
                <w:sz w:val="16"/>
                <w:szCs w:val="16"/>
              </w:rPr>
              <w:t>*</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2</w:t>
            </w:r>
          </w:p>
        </w:tc>
        <w:tc>
          <w:tcPr>
            <w:tcW w:w="2977" w:type="dxa"/>
          </w:tcPr>
          <w:p w:rsidR="00493A78" w:rsidRPr="0067680C" w:rsidRDefault="00493A78" w:rsidP="0067680C">
            <w:pPr>
              <w:pStyle w:val="PlainText"/>
              <w:jc w:val="center"/>
              <w:rPr>
                <w:sz w:val="16"/>
                <w:szCs w:val="16"/>
              </w:rPr>
            </w:pPr>
            <w:r w:rsidRPr="0067680C">
              <w:rPr>
                <w:sz w:val="16"/>
                <w:szCs w:val="16"/>
              </w:rPr>
              <w:t>Master (6)</w:t>
            </w:r>
          </w:p>
        </w:tc>
        <w:tc>
          <w:tcPr>
            <w:tcW w:w="2918" w:type="dxa"/>
          </w:tcPr>
          <w:p w:rsidR="00493A78" w:rsidRPr="0067680C" w:rsidRDefault="000032DB" w:rsidP="0067680C">
            <w:pPr>
              <w:pStyle w:val="PlainText"/>
              <w:jc w:val="center"/>
              <w:rPr>
                <w:sz w:val="16"/>
                <w:szCs w:val="16"/>
              </w:rPr>
            </w:pPr>
            <w:r>
              <w:rPr>
                <w:sz w:val="16"/>
                <w:szCs w:val="16"/>
              </w:rPr>
              <w:t>Scan all the masters on the network</w:t>
            </w:r>
            <w:r w:rsidR="002A18B6">
              <w:rPr>
                <w:sz w:val="16"/>
                <w:szCs w:val="16"/>
              </w:rPr>
              <w:t>**</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3</w:t>
            </w:r>
          </w:p>
        </w:tc>
        <w:tc>
          <w:tcPr>
            <w:tcW w:w="2977" w:type="dxa"/>
          </w:tcPr>
          <w:p w:rsidR="00493A78" w:rsidRPr="0067680C" w:rsidRDefault="00493A78" w:rsidP="0067680C">
            <w:pPr>
              <w:pStyle w:val="PlainText"/>
              <w:jc w:val="center"/>
              <w:rPr>
                <w:sz w:val="16"/>
                <w:szCs w:val="16"/>
              </w:rPr>
            </w:pPr>
            <w:r w:rsidRPr="0067680C">
              <w:rPr>
                <w:sz w:val="16"/>
                <w:szCs w:val="16"/>
              </w:rPr>
              <w:t>Authentication(5)</w:t>
            </w:r>
          </w:p>
        </w:tc>
        <w:tc>
          <w:tcPr>
            <w:tcW w:w="2918" w:type="dxa"/>
          </w:tcPr>
          <w:p w:rsidR="00493A78" w:rsidRPr="0067680C" w:rsidRDefault="00493A78" w:rsidP="0067680C">
            <w:pPr>
              <w:pStyle w:val="PlainText"/>
              <w:jc w:val="center"/>
              <w:rPr>
                <w:sz w:val="16"/>
                <w:szCs w:val="16"/>
              </w:rPr>
            </w:pPr>
            <w:r w:rsidRPr="0067680C">
              <w:rPr>
                <w:sz w:val="16"/>
                <w:szCs w:val="16"/>
              </w:rPr>
              <w:t>Authentication must be performed</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4</w:t>
            </w:r>
          </w:p>
        </w:tc>
        <w:tc>
          <w:tcPr>
            <w:tcW w:w="2977" w:type="dxa"/>
          </w:tcPr>
          <w:p w:rsidR="00493A78" w:rsidRPr="0067680C" w:rsidRDefault="00493A78" w:rsidP="0067680C">
            <w:pPr>
              <w:pStyle w:val="PlainText"/>
              <w:jc w:val="center"/>
              <w:rPr>
                <w:sz w:val="16"/>
                <w:szCs w:val="16"/>
              </w:rPr>
            </w:pPr>
            <w:r w:rsidRPr="0067680C">
              <w:rPr>
                <w:sz w:val="16"/>
                <w:szCs w:val="16"/>
              </w:rPr>
              <w:t>Authentication_level(4)</w:t>
            </w:r>
          </w:p>
        </w:tc>
        <w:tc>
          <w:tcPr>
            <w:tcW w:w="2918" w:type="dxa"/>
          </w:tcPr>
          <w:p w:rsidR="00493A78" w:rsidRPr="0067680C" w:rsidRDefault="00493A78" w:rsidP="0067680C">
            <w:pPr>
              <w:pStyle w:val="PlainText"/>
              <w:jc w:val="center"/>
              <w:rPr>
                <w:sz w:val="16"/>
                <w:szCs w:val="16"/>
              </w:rPr>
            </w:pPr>
            <w:r w:rsidRPr="0067680C">
              <w:rPr>
                <w:sz w:val="16"/>
                <w:szCs w:val="16"/>
              </w:rPr>
              <w:t>When set authentication must be performed</w:t>
            </w:r>
            <w:r w:rsidR="00406891">
              <w:rPr>
                <w:sz w:val="16"/>
                <w:szCs w:val="16"/>
              </w:rPr>
              <w:t xml:space="preserve"> </w:t>
            </w:r>
            <w:r w:rsidR="00BA215C">
              <w:rPr>
                <w:sz w:val="16"/>
                <w:szCs w:val="16"/>
              </w:rPr>
              <w:t xml:space="preserve">at </w:t>
            </w:r>
            <w:r w:rsidR="00406891" w:rsidRPr="0067680C">
              <w:rPr>
                <w:sz w:val="16"/>
                <w:szCs w:val="16"/>
              </w:rPr>
              <w:t>the group level</w:t>
            </w:r>
            <w:r w:rsidRPr="0067680C">
              <w:rPr>
                <w:sz w:val="16"/>
                <w:szCs w:val="16"/>
              </w:rPr>
              <w:t>.</w:t>
            </w:r>
          </w:p>
          <w:p w:rsidR="00493A78" w:rsidRPr="0067680C" w:rsidRDefault="00493A78" w:rsidP="00406891">
            <w:pPr>
              <w:pStyle w:val="PlainText"/>
              <w:jc w:val="center"/>
              <w:rPr>
                <w:sz w:val="16"/>
                <w:szCs w:val="16"/>
              </w:rPr>
            </w:pPr>
            <w:r w:rsidRPr="0067680C">
              <w:rPr>
                <w:sz w:val="16"/>
                <w:szCs w:val="16"/>
              </w:rPr>
              <w:t xml:space="preserve">Else it must be performed </w:t>
            </w:r>
            <w:r w:rsidR="00406891" w:rsidRPr="0067680C">
              <w:rPr>
                <w:sz w:val="16"/>
                <w:szCs w:val="16"/>
              </w:rPr>
              <w:t>for every device individually</w:t>
            </w:r>
            <w:r w:rsidRPr="0067680C">
              <w:rPr>
                <w:sz w:val="16"/>
                <w:szCs w:val="16"/>
              </w:rPr>
              <w:t>.</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5</w:t>
            </w:r>
          </w:p>
        </w:tc>
        <w:tc>
          <w:tcPr>
            <w:tcW w:w="2977" w:type="dxa"/>
          </w:tcPr>
          <w:p w:rsidR="00493A78" w:rsidRPr="0067680C" w:rsidRDefault="00493A78" w:rsidP="0067680C">
            <w:pPr>
              <w:pStyle w:val="PlainText"/>
              <w:jc w:val="center"/>
              <w:rPr>
                <w:sz w:val="16"/>
                <w:szCs w:val="16"/>
              </w:rPr>
            </w:pPr>
            <w:r w:rsidRPr="0067680C">
              <w:rPr>
                <w:sz w:val="16"/>
                <w:szCs w:val="16"/>
              </w:rPr>
              <w:t>Reserved (3-0)</w:t>
            </w:r>
          </w:p>
        </w:tc>
        <w:tc>
          <w:tcPr>
            <w:tcW w:w="2918" w:type="dxa"/>
          </w:tcPr>
          <w:p w:rsidR="00493A78" w:rsidRDefault="00493A78" w:rsidP="0067680C">
            <w:pPr>
              <w:pStyle w:val="PlainText"/>
              <w:jc w:val="center"/>
            </w:pPr>
          </w:p>
        </w:tc>
      </w:tr>
    </w:tbl>
    <w:p w:rsidR="006B099A" w:rsidRPr="007B3F10" w:rsidRDefault="006B099A" w:rsidP="00A96810">
      <w:pPr>
        <w:pStyle w:val="Caption"/>
        <w:jc w:val="center"/>
        <w:rPr>
          <w:rFonts w:ascii="Courier New" w:hAnsi="Courier New" w:cs="Courier New"/>
          <w:b w:val="0"/>
        </w:rPr>
      </w:pPr>
      <w:r w:rsidRPr="007B3F10">
        <w:rPr>
          <w:rFonts w:ascii="Courier New" w:hAnsi="Courier New" w:cs="Courier New"/>
          <w:sz w:val="16"/>
          <w:szCs w:val="16"/>
        </w:rPr>
        <w:t xml:space="preserve">Table </w:t>
      </w:r>
      <w:r w:rsidR="00CF3867">
        <w:rPr>
          <w:rFonts w:ascii="Courier New" w:hAnsi="Courier New" w:cs="Courier New"/>
          <w:sz w:val="16"/>
          <w:szCs w:val="16"/>
        </w:rPr>
        <w:t>2</w:t>
      </w:r>
      <w:r w:rsidRPr="007B3F10">
        <w:rPr>
          <w:rFonts w:ascii="Courier New" w:hAnsi="Courier New" w:cs="Courier New"/>
          <w:sz w:val="16"/>
          <w:szCs w:val="16"/>
        </w:rPr>
        <w:t xml:space="preserve"> </w:t>
      </w:r>
      <w:r w:rsidR="00CF3867">
        <w:rPr>
          <w:rFonts w:ascii="Courier New" w:hAnsi="Courier New" w:cs="Courier New"/>
          <w:sz w:val="16"/>
          <w:szCs w:val="16"/>
        </w:rPr>
        <w:t>–</w:t>
      </w:r>
      <w:r w:rsidRPr="007B3F10">
        <w:rPr>
          <w:rFonts w:ascii="Courier New" w:hAnsi="Courier New" w:cs="Courier New"/>
          <w:sz w:val="16"/>
          <w:szCs w:val="16"/>
        </w:rPr>
        <w:t xml:space="preserve"> </w:t>
      </w:r>
      <w:r w:rsidR="00CF3867">
        <w:rPr>
          <w:rFonts w:ascii="Courier New" w:hAnsi="Courier New" w:cs="Courier New"/>
          <w:b w:val="0"/>
          <w:sz w:val="16"/>
          <w:szCs w:val="16"/>
        </w:rPr>
        <w:t>Msg_Type</w:t>
      </w:r>
    </w:p>
    <w:p w:rsidR="005021E7" w:rsidRDefault="005021E7" w:rsidP="0067680C">
      <w:pPr>
        <w:pStyle w:val="PlainText"/>
        <w:ind w:left="1440"/>
        <w:jc w:val="center"/>
      </w:pPr>
    </w:p>
    <w:p w:rsidR="00493A78" w:rsidRPr="00493A78" w:rsidRDefault="00493A78" w:rsidP="005021E7">
      <w:pPr>
        <w:pStyle w:val="PlainText"/>
        <w:ind w:left="1440"/>
        <w:jc w:val="both"/>
        <w:rPr>
          <w:b/>
        </w:rPr>
      </w:pPr>
      <w:r w:rsidRPr="00493A78">
        <w:rPr>
          <w:b/>
        </w:rPr>
        <w:t>For the discovery request, only flags 1 and 2 are applicable. Rests are</w:t>
      </w:r>
      <w:r>
        <w:rPr>
          <w:b/>
        </w:rPr>
        <w:t xml:space="preserve"> not used and hence their value</w:t>
      </w:r>
      <w:r w:rsidR="00CA3655">
        <w:rPr>
          <w:b/>
        </w:rPr>
        <w:t>s</w:t>
      </w:r>
      <w:r w:rsidRPr="00493A78">
        <w:rPr>
          <w:b/>
        </w:rPr>
        <w:t xml:space="preserve"> must be set to zero.</w:t>
      </w:r>
    </w:p>
    <w:p w:rsidR="00C130A3" w:rsidRPr="00C130A3" w:rsidRDefault="00C130A3" w:rsidP="00C130A3">
      <w:pPr>
        <w:pStyle w:val="PlainText"/>
        <w:spacing w:before="120" w:after="120"/>
        <w:ind w:left="1440"/>
        <w:jc w:val="both"/>
        <w:rPr>
          <w:sz w:val="10"/>
          <w:szCs w:val="10"/>
        </w:rPr>
      </w:pPr>
      <w:r w:rsidRPr="00001A68">
        <w:rPr>
          <w:b/>
          <w:sz w:val="12"/>
          <w:szCs w:val="10"/>
        </w:rPr>
        <w:t>*</w:t>
      </w:r>
      <w:r w:rsidRPr="00C130A3">
        <w:rPr>
          <w:sz w:val="10"/>
          <w:szCs w:val="10"/>
        </w:rPr>
        <w:t xml:space="preserve">MSU V1.0 only use Client </w:t>
      </w:r>
      <w:r w:rsidR="00001A68">
        <w:rPr>
          <w:sz w:val="10"/>
          <w:szCs w:val="10"/>
        </w:rPr>
        <w:t xml:space="preserve">   </w:t>
      </w:r>
      <w:r w:rsidRPr="00001A68">
        <w:rPr>
          <w:b/>
          <w:sz w:val="12"/>
          <w:szCs w:val="10"/>
        </w:rPr>
        <w:t>**</w:t>
      </w:r>
      <w:r w:rsidRPr="00C130A3">
        <w:rPr>
          <w:sz w:val="10"/>
          <w:szCs w:val="10"/>
        </w:rPr>
        <w:t>MSU V1.0 does not support master</w:t>
      </w:r>
    </w:p>
    <w:p w:rsidR="0067680C" w:rsidRDefault="0067680C" w:rsidP="0067680C">
      <w:pPr>
        <w:pStyle w:val="PlainText"/>
        <w:numPr>
          <w:ilvl w:val="0"/>
          <w:numId w:val="18"/>
        </w:numPr>
        <w:spacing w:before="120" w:after="120"/>
        <w:jc w:val="both"/>
      </w:pPr>
      <w:r>
        <w:t>IP header field</w:t>
      </w:r>
    </w:p>
    <w:p w:rsidR="0067680C" w:rsidRDefault="0067680C" w:rsidP="0067680C">
      <w:pPr>
        <w:pStyle w:val="PlainText"/>
        <w:spacing w:before="120" w:after="120"/>
        <w:ind w:left="1440"/>
        <w:jc w:val="both"/>
      </w:pPr>
      <w:r>
        <w:tab/>
      </w:r>
    </w:p>
    <w:tbl>
      <w:tblPr>
        <w:tblStyle w:val="TableGrid"/>
        <w:tblW w:w="0" w:type="auto"/>
        <w:tblInd w:w="1440" w:type="dxa"/>
        <w:tblLook w:val="04A0" w:firstRow="1" w:lastRow="0" w:firstColumn="1" w:lastColumn="0" w:noHBand="0" w:noVBand="1"/>
      </w:tblPr>
      <w:tblGrid>
        <w:gridCol w:w="1548"/>
        <w:gridCol w:w="3287"/>
        <w:gridCol w:w="2581"/>
      </w:tblGrid>
      <w:tr w:rsidR="0067680C" w:rsidTr="000742E2">
        <w:tc>
          <w:tcPr>
            <w:tcW w:w="1548" w:type="dxa"/>
          </w:tcPr>
          <w:p w:rsidR="0067680C" w:rsidRPr="00FD25DC" w:rsidRDefault="0067680C" w:rsidP="0067680C">
            <w:pPr>
              <w:pStyle w:val="PlainText"/>
              <w:spacing w:before="120" w:after="120"/>
              <w:jc w:val="both"/>
              <w:rPr>
                <w:sz w:val="16"/>
                <w:szCs w:val="16"/>
              </w:rPr>
            </w:pPr>
            <w:r>
              <w:rPr>
                <w:sz w:val="16"/>
                <w:szCs w:val="16"/>
              </w:rPr>
              <w:t>ID</w:t>
            </w:r>
          </w:p>
        </w:tc>
        <w:tc>
          <w:tcPr>
            <w:tcW w:w="3287" w:type="dxa"/>
          </w:tcPr>
          <w:p w:rsidR="0067680C" w:rsidRPr="00FD25DC" w:rsidRDefault="0067680C" w:rsidP="0067680C">
            <w:pPr>
              <w:pStyle w:val="PlainText"/>
              <w:spacing w:before="120" w:after="120"/>
              <w:jc w:val="both"/>
              <w:rPr>
                <w:sz w:val="16"/>
                <w:szCs w:val="16"/>
              </w:rPr>
            </w:pPr>
            <w:r w:rsidRPr="00FD25DC">
              <w:rPr>
                <w:sz w:val="16"/>
                <w:szCs w:val="16"/>
              </w:rPr>
              <w:t>Field Name(bit position)</w:t>
            </w:r>
          </w:p>
        </w:tc>
        <w:tc>
          <w:tcPr>
            <w:tcW w:w="2581" w:type="dxa"/>
          </w:tcPr>
          <w:p w:rsidR="0067680C" w:rsidRPr="00FD25DC" w:rsidRDefault="0067680C" w:rsidP="0067680C">
            <w:pPr>
              <w:pStyle w:val="PlainText"/>
              <w:spacing w:before="120" w:after="120"/>
              <w:jc w:val="both"/>
              <w:rPr>
                <w:sz w:val="16"/>
                <w:szCs w:val="16"/>
              </w:rPr>
            </w:pPr>
            <w:r w:rsidRPr="00FD25DC">
              <w:rPr>
                <w:sz w:val="16"/>
                <w:szCs w:val="16"/>
              </w:rPr>
              <w:t>Description</w:t>
            </w:r>
          </w:p>
        </w:tc>
      </w:tr>
      <w:tr w:rsidR="0067680C" w:rsidTr="000742E2">
        <w:tc>
          <w:tcPr>
            <w:tcW w:w="1548" w:type="dxa"/>
          </w:tcPr>
          <w:p w:rsidR="0067680C" w:rsidRPr="00FD25DC" w:rsidRDefault="0067680C" w:rsidP="00FD25DC">
            <w:pPr>
              <w:pStyle w:val="PlainText"/>
              <w:spacing w:before="120" w:after="120"/>
              <w:rPr>
                <w:sz w:val="16"/>
                <w:szCs w:val="16"/>
              </w:rPr>
            </w:pPr>
            <w:r w:rsidRPr="00FD25DC">
              <w:rPr>
                <w:sz w:val="16"/>
                <w:szCs w:val="16"/>
              </w:rPr>
              <w:t>1</w:t>
            </w:r>
          </w:p>
        </w:tc>
        <w:tc>
          <w:tcPr>
            <w:tcW w:w="3287" w:type="dxa"/>
          </w:tcPr>
          <w:p w:rsidR="0067680C" w:rsidRPr="00FD25DC" w:rsidRDefault="0067680C" w:rsidP="00FD25DC">
            <w:pPr>
              <w:pStyle w:val="PlainText"/>
              <w:spacing w:before="120" w:after="120"/>
              <w:jc w:val="both"/>
              <w:rPr>
                <w:sz w:val="16"/>
                <w:szCs w:val="16"/>
              </w:rPr>
            </w:pPr>
            <w:r w:rsidRPr="00FD25DC">
              <w:rPr>
                <w:sz w:val="16"/>
                <w:szCs w:val="16"/>
              </w:rPr>
              <w:t>IP version(7)</w:t>
            </w:r>
          </w:p>
        </w:tc>
        <w:tc>
          <w:tcPr>
            <w:tcW w:w="2581" w:type="dxa"/>
          </w:tcPr>
          <w:p w:rsidR="0067680C" w:rsidRPr="00FD25DC" w:rsidRDefault="0067680C" w:rsidP="0067680C">
            <w:pPr>
              <w:pStyle w:val="PlainText"/>
              <w:spacing w:before="120" w:after="120"/>
              <w:jc w:val="both"/>
              <w:rPr>
                <w:sz w:val="16"/>
                <w:szCs w:val="16"/>
              </w:rPr>
            </w:pPr>
            <w:r w:rsidRPr="00FD25DC">
              <w:rPr>
                <w:sz w:val="16"/>
                <w:szCs w:val="16"/>
              </w:rPr>
              <w:t>This value set implies IPv4</w:t>
            </w:r>
          </w:p>
          <w:p w:rsidR="0067680C" w:rsidRPr="00FD25DC" w:rsidRDefault="0067680C" w:rsidP="0067680C">
            <w:pPr>
              <w:pStyle w:val="PlainText"/>
              <w:spacing w:before="120" w:after="120"/>
              <w:jc w:val="both"/>
              <w:rPr>
                <w:sz w:val="16"/>
                <w:szCs w:val="16"/>
              </w:rPr>
            </w:pPr>
            <w:r w:rsidRPr="00FD25DC">
              <w:rPr>
                <w:sz w:val="16"/>
                <w:szCs w:val="16"/>
              </w:rPr>
              <w:t>Otherwise IPv6 support</w:t>
            </w:r>
          </w:p>
        </w:tc>
      </w:tr>
      <w:tr w:rsidR="0067680C" w:rsidTr="000742E2">
        <w:tc>
          <w:tcPr>
            <w:tcW w:w="1548" w:type="dxa"/>
          </w:tcPr>
          <w:p w:rsidR="0067680C" w:rsidRPr="00FD25DC" w:rsidRDefault="0067680C" w:rsidP="00FD25DC">
            <w:pPr>
              <w:pStyle w:val="PlainText"/>
              <w:spacing w:before="120" w:after="120"/>
              <w:rPr>
                <w:sz w:val="16"/>
                <w:szCs w:val="16"/>
              </w:rPr>
            </w:pPr>
            <w:r w:rsidRPr="00FD25DC">
              <w:rPr>
                <w:sz w:val="16"/>
                <w:szCs w:val="16"/>
              </w:rPr>
              <w:t>2</w:t>
            </w:r>
          </w:p>
        </w:tc>
        <w:tc>
          <w:tcPr>
            <w:tcW w:w="3287" w:type="dxa"/>
          </w:tcPr>
          <w:p w:rsidR="0067680C" w:rsidRPr="00FD25DC" w:rsidRDefault="0067680C" w:rsidP="00FD25DC">
            <w:pPr>
              <w:pStyle w:val="PlainText"/>
              <w:spacing w:before="120" w:after="120"/>
              <w:rPr>
                <w:sz w:val="16"/>
                <w:szCs w:val="16"/>
              </w:rPr>
            </w:pPr>
            <w:r w:rsidRPr="00FD25DC">
              <w:rPr>
                <w:sz w:val="16"/>
                <w:szCs w:val="16"/>
              </w:rPr>
              <w:t>Protocol Version(6-4)</w:t>
            </w:r>
          </w:p>
        </w:tc>
        <w:tc>
          <w:tcPr>
            <w:tcW w:w="2581" w:type="dxa"/>
          </w:tcPr>
          <w:p w:rsidR="0067680C" w:rsidRPr="00FD25DC" w:rsidRDefault="0067680C" w:rsidP="0067680C">
            <w:pPr>
              <w:pStyle w:val="PlainText"/>
              <w:spacing w:before="120" w:after="120"/>
              <w:jc w:val="both"/>
              <w:rPr>
                <w:sz w:val="16"/>
                <w:szCs w:val="16"/>
              </w:rPr>
            </w:pPr>
            <w:r w:rsidRPr="00FD25DC">
              <w:rPr>
                <w:sz w:val="16"/>
                <w:szCs w:val="16"/>
              </w:rPr>
              <w:t xml:space="preserve">This field should be set to </w:t>
            </w:r>
            <w:r w:rsidR="00587C52">
              <w:rPr>
                <w:sz w:val="16"/>
                <w:szCs w:val="16"/>
              </w:rPr>
              <w:t>1</w:t>
            </w:r>
            <w:r w:rsidRPr="00FD25DC">
              <w:rPr>
                <w:sz w:val="16"/>
                <w:szCs w:val="16"/>
              </w:rPr>
              <w:t>.</w:t>
            </w:r>
            <w:r w:rsidR="00587C52">
              <w:rPr>
                <w:sz w:val="16"/>
                <w:szCs w:val="16"/>
              </w:rPr>
              <w:t xml:space="preserve"> ”V1.0”</w:t>
            </w:r>
          </w:p>
        </w:tc>
      </w:tr>
      <w:tr w:rsidR="0067680C" w:rsidTr="000742E2">
        <w:tc>
          <w:tcPr>
            <w:tcW w:w="1548" w:type="dxa"/>
          </w:tcPr>
          <w:p w:rsidR="0067680C" w:rsidRPr="00FD25DC" w:rsidRDefault="0067680C" w:rsidP="00FD25DC">
            <w:pPr>
              <w:pStyle w:val="PlainText"/>
              <w:spacing w:before="120" w:after="120"/>
              <w:rPr>
                <w:sz w:val="16"/>
                <w:szCs w:val="16"/>
              </w:rPr>
            </w:pPr>
            <w:r w:rsidRPr="00FD25DC">
              <w:rPr>
                <w:sz w:val="16"/>
                <w:szCs w:val="16"/>
              </w:rPr>
              <w:t>3</w:t>
            </w:r>
          </w:p>
        </w:tc>
        <w:tc>
          <w:tcPr>
            <w:tcW w:w="3287" w:type="dxa"/>
          </w:tcPr>
          <w:p w:rsidR="0067680C" w:rsidRPr="00FD25DC" w:rsidRDefault="0067680C" w:rsidP="0067680C">
            <w:pPr>
              <w:pStyle w:val="PlainText"/>
              <w:spacing w:before="120" w:after="120"/>
              <w:jc w:val="both"/>
              <w:rPr>
                <w:sz w:val="16"/>
                <w:szCs w:val="16"/>
              </w:rPr>
            </w:pPr>
            <w:r w:rsidRPr="00FD25DC">
              <w:rPr>
                <w:sz w:val="16"/>
                <w:szCs w:val="16"/>
              </w:rPr>
              <w:t>Reserved field(3-0)</w:t>
            </w:r>
          </w:p>
        </w:tc>
        <w:tc>
          <w:tcPr>
            <w:tcW w:w="2581" w:type="dxa"/>
          </w:tcPr>
          <w:p w:rsidR="0067680C" w:rsidRDefault="0067680C" w:rsidP="0067680C">
            <w:pPr>
              <w:pStyle w:val="PlainText"/>
              <w:spacing w:before="120" w:after="120"/>
              <w:jc w:val="both"/>
            </w:pPr>
          </w:p>
        </w:tc>
      </w:tr>
    </w:tbl>
    <w:p w:rsidR="0067680C" w:rsidRPr="006B099A" w:rsidRDefault="006B099A" w:rsidP="00556E5A">
      <w:pPr>
        <w:pStyle w:val="Caption"/>
        <w:jc w:val="center"/>
        <w:rPr>
          <w:rFonts w:ascii="Courier New" w:hAnsi="Courier New" w:cs="Courier New"/>
          <w:b w:val="0"/>
        </w:rPr>
      </w:pPr>
      <w:r w:rsidRPr="007B3F10">
        <w:rPr>
          <w:rFonts w:ascii="Courier New" w:hAnsi="Courier New" w:cs="Courier New"/>
          <w:sz w:val="16"/>
          <w:szCs w:val="16"/>
        </w:rPr>
        <w:t xml:space="preserve">Table </w:t>
      </w:r>
      <w:r w:rsidR="0061243B"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61243B" w:rsidRPr="007B3F10">
        <w:rPr>
          <w:rFonts w:ascii="Courier New" w:hAnsi="Courier New" w:cs="Courier New"/>
          <w:sz w:val="16"/>
          <w:szCs w:val="16"/>
        </w:rPr>
        <w:fldChar w:fldCharType="separate"/>
      </w:r>
      <w:r>
        <w:rPr>
          <w:rFonts w:ascii="Courier New" w:hAnsi="Courier New" w:cs="Courier New"/>
          <w:noProof/>
          <w:sz w:val="16"/>
          <w:szCs w:val="16"/>
        </w:rPr>
        <w:t>3</w:t>
      </w:r>
      <w:r w:rsidR="0061243B" w:rsidRPr="007B3F10">
        <w:rPr>
          <w:rFonts w:ascii="Courier New" w:hAnsi="Courier New" w:cs="Courier New"/>
          <w:sz w:val="16"/>
          <w:szCs w:val="16"/>
        </w:rPr>
        <w:fldChar w:fldCharType="end"/>
      </w:r>
      <w:r w:rsidRPr="007B3F10">
        <w:rPr>
          <w:rFonts w:ascii="Courier New" w:hAnsi="Courier New" w:cs="Courier New"/>
          <w:sz w:val="16"/>
          <w:szCs w:val="16"/>
        </w:rPr>
        <w:t xml:space="preserve"> </w:t>
      </w:r>
      <w:r w:rsidR="00E5475A">
        <w:rPr>
          <w:rFonts w:ascii="Courier New" w:hAnsi="Courier New" w:cs="Courier New"/>
          <w:sz w:val="16"/>
          <w:szCs w:val="16"/>
        </w:rPr>
        <w:t>–</w:t>
      </w:r>
      <w:r w:rsidRPr="007B3F10">
        <w:rPr>
          <w:rFonts w:ascii="Courier New" w:hAnsi="Courier New" w:cs="Courier New"/>
          <w:sz w:val="16"/>
          <w:szCs w:val="16"/>
        </w:rPr>
        <w:t xml:space="preserve"> </w:t>
      </w:r>
      <w:r w:rsidR="00E5475A">
        <w:rPr>
          <w:rFonts w:ascii="Courier New" w:hAnsi="Courier New" w:cs="Courier New"/>
          <w:b w:val="0"/>
          <w:sz w:val="16"/>
          <w:szCs w:val="16"/>
        </w:rPr>
        <w:t>IP header field</w:t>
      </w:r>
    </w:p>
    <w:p w:rsidR="00C6529F" w:rsidRPr="007B3F10" w:rsidRDefault="00FB0AF7" w:rsidP="00C6529F">
      <w:pPr>
        <w:pStyle w:val="PlainText"/>
        <w:numPr>
          <w:ilvl w:val="0"/>
          <w:numId w:val="18"/>
        </w:numPr>
        <w:spacing w:before="120" w:after="120"/>
        <w:jc w:val="both"/>
      </w:pPr>
      <w:r w:rsidRPr="007B3F10">
        <w:t>Start Range – Starting IP address in the discovery process. This is applicable if IsRange is TRUE.</w:t>
      </w:r>
      <w:r w:rsidR="00C6529F">
        <w:t xml:space="preserve"> </w:t>
      </w:r>
    </w:p>
    <w:p w:rsidR="00FB0AF7" w:rsidRPr="007B3F10" w:rsidRDefault="00FB0AF7" w:rsidP="002D560F">
      <w:pPr>
        <w:pStyle w:val="PlainText"/>
        <w:numPr>
          <w:ilvl w:val="0"/>
          <w:numId w:val="18"/>
        </w:numPr>
        <w:spacing w:before="120" w:after="120"/>
        <w:jc w:val="both"/>
      </w:pPr>
      <w:r w:rsidRPr="007B3F10">
        <w:t>Device ID – IP address of the device, applicable if IsRange is FALSE.</w:t>
      </w:r>
    </w:p>
    <w:p w:rsidR="00FB0AF7" w:rsidRPr="007B3F10" w:rsidRDefault="00FB0AF7" w:rsidP="002D560F">
      <w:pPr>
        <w:pStyle w:val="PlainText"/>
        <w:numPr>
          <w:ilvl w:val="0"/>
          <w:numId w:val="18"/>
        </w:numPr>
        <w:spacing w:before="120" w:after="120"/>
        <w:jc w:val="both"/>
      </w:pPr>
      <w:smartTag w:uri="urn:schemas-microsoft-com:office:smarttags" w:element="place">
        <w:smartTag w:uri="urn:schemas-microsoft-com:office:smarttags" w:element="PlaceName">
          <w:r w:rsidRPr="007B3F10">
            <w:t>End</w:t>
          </w:r>
        </w:smartTag>
        <w:r w:rsidRPr="007B3F10">
          <w:t xml:space="preserve"> </w:t>
        </w:r>
        <w:smartTag w:uri="urn:schemas-microsoft-com:office:smarttags" w:element="PlaceType">
          <w:r w:rsidRPr="007B3F10">
            <w:t>Range</w:t>
          </w:r>
        </w:smartTag>
      </w:smartTag>
      <w:r w:rsidRPr="007B3F10">
        <w:t xml:space="preserve"> – End IP address in the discovery process. This is applicable if IsRange is TRUE.  </w:t>
      </w:r>
    </w:p>
    <w:p w:rsidR="008218E1" w:rsidRDefault="008218E1"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173153" w:rsidRPr="007B3F10" w:rsidRDefault="00173153" w:rsidP="008218E1">
      <w:pPr>
        <w:ind w:left="1080"/>
        <w:jc w:val="both"/>
        <w:rPr>
          <w:rFonts w:ascii="Courier New" w:hAnsi="Courier New" w:cs="Courier New"/>
          <w:sz w:val="20"/>
          <w:szCs w:val="20"/>
        </w:rPr>
      </w:pPr>
    </w:p>
    <w:p w:rsidR="008218E1" w:rsidRPr="007B3F10" w:rsidRDefault="008218E1" w:rsidP="008218E1">
      <w:pPr>
        <w:numPr>
          <w:ilvl w:val="4"/>
          <w:numId w:val="3"/>
        </w:numPr>
        <w:jc w:val="both"/>
        <w:rPr>
          <w:rFonts w:ascii="Courier New" w:hAnsi="Courier New" w:cs="Courier New"/>
          <w:b/>
          <w:sz w:val="20"/>
          <w:szCs w:val="20"/>
        </w:rPr>
      </w:pPr>
      <w:r w:rsidRPr="007B3F10">
        <w:rPr>
          <w:rFonts w:ascii="Courier New" w:hAnsi="Courier New" w:cs="Courier New"/>
          <w:b/>
          <w:sz w:val="20"/>
          <w:szCs w:val="20"/>
        </w:rPr>
        <w:t>I-Am</w:t>
      </w:r>
    </w:p>
    <w:tbl>
      <w:tblPr>
        <w:tblW w:w="7668" w:type="dxa"/>
        <w:tblInd w:w="1188" w:type="dxa"/>
        <w:tblLook w:val="0000" w:firstRow="0" w:lastRow="0" w:firstColumn="0" w:lastColumn="0" w:noHBand="0" w:noVBand="0"/>
      </w:tblPr>
      <w:tblGrid>
        <w:gridCol w:w="1743"/>
        <w:gridCol w:w="1818"/>
        <w:gridCol w:w="2148"/>
        <w:gridCol w:w="1959"/>
      </w:tblGrid>
      <w:tr w:rsidR="000C5B61" w:rsidRPr="007B3F10" w:rsidTr="005D06D2">
        <w:trPr>
          <w:trHeight w:val="232"/>
        </w:trPr>
        <w:tc>
          <w:tcPr>
            <w:tcW w:w="1743"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819" w:type="dxa"/>
            <w:tcBorders>
              <w:top w:val="single" w:sz="8" w:space="0" w:color="auto"/>
              <w:left w:val="nil"/>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2146" w:type="dxa"/>
            <w:tcBorders>
              <w:top w:val="single" w:sz="8" w:space="0" w:color="auto"/>
              <w:left w:val="nil"/>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1960" w:type="dxa"/>
            <w:tcBorders>
              <w:top w:val="single" w:sz="8" w:space="0" w:color="auto"/>
              <w:left w:val="nil"/>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0C5B61" w:rsidRPr="007B3F10" w:rsidTr="005D06D2">
        <w:trPr>
          <w:trHeight w:val="232"/>
        </w:trPr>
        <w:tc>
          <w:tcPr>
            <w:tcW w:w="1743" w:type="dxa"/>
            <w:tcBorders>
              <w:top w:val="nil"/>
              <w:left w:val="single" w:sz="8" w:space="0" w:color="auto"/>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1819"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GroupID</w:t>
            </w:r>
          </w:p>
        </w:tc>
        <w:tc>
          <w:tcPr>
            <w:tcW w:w="2146" w:type="dxa"/>
            <w:tcBorders>
              <w:top w:val="nil"/>
              <w:left w:val="nil"/>
              <w:bottom w:val="single" w:sz="8" w:space="0" w:color="auto"/>
              <w:right w:val="single" w:sz="8" w:space="0" w:color="auto"/>
            </w:tcBorders>
            <w:shd w:val="clear" w:color="auto" w:fill="BFBFBF" w:themeFill="background1" w:themeFillShade="BF"/>
            <w:noWrap/>
            <w:vAlign w:val="bottom"/>
          </w:tcPr>
          <w:p w:rsidR="00B33CB8" w:rsidRPr="007B3F10" w:rsidRDefault="00191088"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1960"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B33CB8"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Device</w:t>
            </w:r>
            <w:r w:rsidR="003206A2">
              <w:rPr>
                <w:rFonts w:ascii="Courier New" w:eastAsia="Times New Roman" w:hAnsi="Courier New" w:cs="Courier New"/>
                <w:kern w:val="0"/>
                <w:sz w:val="14"/>
                <w:szCs w:val="14"/>
                <w:lang w:eastAsia="en-US" w:bidi="ar-SA"/>
              </w:rPr>
              <w:t xml:space="preserve"> </w:t>
            </w:r>
            <w:r w:rsidRPr="007B3F10">
              <w:rPr>
                <w:rFonts w:ascii="Courier New" w:eastAsia="Times New Roman" w:hAnsi="Courier New" w:cs="Courier New"/>
                <w:kern w:val="0"/>
                <w:sz w:val="14"/>
                <w:szCs w:val="14"/>
                <w:lang w:eastAsia="en-US" w:bidi="ar-SA"/>
              </w:rPr>
              <w:t>ID</w:t>
            </w:r>
            <w:r w:rsidR="00A404FC">
              <w:rPr>
                <w:rFonts w:ascii="Courier New" w:eastAsia="Times New Roman" w:hAnsi="Courier New" w:cs="Courier New"/>
                <w:kern w:val="0"/>
                <w:sz w:val="14"/>
                <w:szCs w:val="14"/>
                <w:lang w:eastAsia="en-US" w:bidi="ar-SA"/>
              </w:rPr>
              <w:t>[0]</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ID[1]</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ID[2]</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ID[3]</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ID[4]</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ID[5]</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ID[6]</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ID[7]</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ID[8]</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ID[9]</w:t>
            </w:r>
          </w:p>
        </w:tc>
      </w:tr>
      <w:tr w:rsidR="000C5B61" w:rsidRPr="007B3F10" w:rsidTr="005D06D2">
        <w:trPr>
          <w:trHeight w:val="232"/>
        </w:trPr>
        <w:tc>
          <w:tcPr>
            <w:tcW w:w="1743" w:type="dxa"/>
            <w:tcBorders>
              <w:top w:val="nil"/>
              <w:left w:val="single" w:sz="8" w:space="0" w:color="auto"/>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T/F | HW_ID_Len </w:t>
            </w:r>
          </w:p>
        </w:tc>
        <w:tc>
          <w:tcPr>
            <w:tcW w:w="1819"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T/F | Product_ID_Len </w:t>
            </w:r>
          </w:p>
        </w:tc>
        <w:tc>
          <w:tcPr>
            <w:tcW w:w="2146"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T/F | Product_Name_Len </w:t>
            </w:r>
          </w:p>
        </w:tc>
        <w:tc>
          <w:tcPr>
            <w:tcW w:w="1960"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T/F | Model_Name_Len </w:t>
            </w:r>
          </w:p>
        </w:tc>
      </w:tr>
      <w:tr w:rsidR="000C5B61" w:rsidRPr="007B3F10" w:rsidTr="005D06D2">
        <w:trPr>
          <w:trHeight w:val="232"/>
        </w:trPr>
        <w:tc>
          <w:tcPr>
            <w:tcW w:w="1743" w:type="dxa"/>
            <w:tcBorders>
              <w:top w:val="nil"/>
              <w:left w:val="single" w:sz="8" w:space="0" w:color="auto"/>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 xml:space="preserve"> T/F | Vendor_ID_Len</w:t>
            </w:r>
          </w:p>
        </w:tc>
        <w:tc>
          <w:tcPr>
            <w:tcW w:w="1819"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076A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FW_</w:t>
            </w:r>
            <w:r w:rsidR="005A719D">
              <w:rPr>
                <w:rFonts w:ascii="Courier New" w:eastAsia="Times New Roman" w:hAnsi="Courier New" w:cs="Courier New"/>
                <w:kern w:val="0"/>
                <w:sz w:val="14"/>
                <w:szCs w:val="14"/>
                <w:lang w:val="fr-FR" w:eastAsia="en-US" w:bidi="ar-SA"/>
              </w:rPr>
              <w:t>SW_</w:t>
            </w:r>
            <w:r w:rsidRPr="007B3F10">
              <w:rPr>
                <w:rFonts w:ascii="Courier New" w:eastAsia="Times New Roman" w:hAnsi="Courier New" w:cs="Courier New"/>
                <w:kern w:val="0"/>
                <w:sz w:val="14"/>
                <w:szCs w:val="14"/>
                <w:lang w:val="fr-FR" w:eastAsia="en-US" w:bidi="ar-SA"/>
              </w:rPr>
              <w:t xml:space="preserve">Ver_Len </w:t>
            </w:r>
          </w:p>
        </w:tc>
        <w:tc>
          <w:tcPr>
            <w:tcW w:w="2146" w:type="dxa"/>
            <w:tcBorders>
              <w:top w:val="nil"/>
              <w:left w:val="nil"/>
              <w:bottom w:val="single" w:sz="8" w:space="0" w:color="auto"/>
              <w:right w:val="single" w:sz="8" w:space="0" w:color="auto"/>
            </w:tcBorders>
            <w:shd w:val="clear" w:color="auto" w:fill="C0C0C0"/>
            <w:noWrap/>
            <w:vAlign w:val="bottom"/>
          </w:tcPr>
          <w:p w:rsidR="00B33CB8" w:rsidRPr="007B3F10" w:rsidRDefault="005A719D" w:rsidP="00B076A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T/F | Major_Minor_Revison_Len</w:t>
            </w:r>
          </w:p>
        </w:tc>
        <w:tc>
          <w:tcPr>
            <w:tcW w:w="1960" w:type="dxa"/>
            <w:tcBorders>
              <w:top w:val="nil"/>
              <w:left w:val="nil"/>
              <w:bottom w:val="single" w:sz="8" w:space="0" w:color="auto"/>
              <w:right w:val="single" w:sz="8" w:space="0" w:color="auto"/>
            </w:tcBorders>
            <w:shd w:val="clear" w:color="auto" w:fill="C0C0C0"/>
            <w:noWrap/>
            <w:vAlign w:val="bottom"/>
          </w:tcPr>
          <w:p w:rsidR="00B33CB8" w:rsidRPr="007B3F10" w:rsidRDefault="005A719D"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Device_Loc_Len</w:t>
            </w:r>
          </w:p>
        </w:tc>
      </w:tr>
      <w:tr w:rsidR="005D06D2" w:rsidRPr="007B3F10" w:rsidTr="008040ED">
        <w:trPr>
          <w:trHeight w:val="232"/>
        </w:trPr>
        <w:tc>
          <w:tcPr>
            <w:tcW w:w="1743" w:type="dxa"/>
            <w:tcBorders>
              <w:top w:val="nil"/>
              <w:left w:val="single" w:sz="8" w:space="0" w:color="auto"/>
              <w:bottom w:val="single" w:sz="8" w:space="0" w:color="auto"/>
              <w:right w:val="single" w:sz="8" w:space="0" w:color="auto"/>
            </w:tcBorders>
            <w:shd w:val="clear" w:color="auto" w:fill="C0C0C0"/>
            <w:noWrap/>
            <w:vAlign w:val="bottom"/>
          </w:tcPr>
          <w:p w:rsidR="005D06D2" w:rsidRPr="007B3F10" w:rsidRDefault="005D06D2"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MSU_Comm_Param_Len</w:t>
            </w:r>
          </w:p>
        </w:tc>
        <w:tc>
          <w:tcPr>
            <w:tcW w:w="5925" w:type="dxa"/>
            <w:gridSpan w:val="3"/>
            <w:tcBorders>
              <w:top w:val="nil"/>
              <w:left w:val="nil"/>
              <w:bottom w:val="single" w:sz="8" w:space="0" w:color="auto"/>
              <w:right w:val="single" w:sz="8" w:space="0" w:color="000000"/>
            </w:tcBorders>
            <w:shd w:val="clear" w:color="auto" w:fill="FABF8F" w:themeFill="accent6" w:themeFillTint="99"/>
            <w:noWrap/>
            <w:vAlign w:val="bottom"/>
          </w:tcPr>
          <w:p w:rsidR="005D06D2" w:rsidRPr="007B3F10" w:rsidRDefault="005D06D2"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r>
      <w:tr w:rsidR="00B33CB8" w:rsidRPr="007B3F10" w:rsidTr="00B076A8">
        <w:trPr>
          <w:trHeight w:val="219"/>
        </w:trPr>
        <w:tc>
          <w:tcPr>
            <w:tcW w:w="7668" w:type="dxa"/>
            <w:gridSpan w:val="4"/>
            <w:vMerge w:val="restart"/>
            <w:tcBorders>
              <w:top w:val="nil"/>
              <w:left w:val="single" w:sz="8" w:space="0" w:color="auto"/>
              <w:bottom w:val="single" w:sz="8" w:space="0" w:color="000000"/>
              <w:right w:val="single" w:sz="8" w:space="0" w:color="000000"/>
            </w:tcBorders>
            <w:shd w:val="clear" w:color="auto" w:fill="99CCFF"/>
            <w:noWrap/>
            <w:vAlign w:val="bottom"/>
          </w:tcPr>
          <w:p w:rsidR="00B33CB8" w:rsidRPr="007B3F10" w:rsidRDefault="00B33CB8" w:rsidP="00B11E0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Data</w:t>
            </w:r>
          </w:p>
        </w:tc>
      </w:tr>
      <w:tr w:rsidR="00B33CB8" w:rsidRPr="007B3F10" w:rsidTr="00B076A8">
        <w:trPr>
          <w:trHeight w:val="219"/>
        </w:trPr>
        <w:tc>
          <w:tcPr>
            <w:tcW w:w="7668" w:type="dxa"/>
            <w:gridSpan w:val="4"/>
            <w:vMerge/>
            <w:tcBorders>
              <w:top w:val="nil"/>
              <w:left w:val="single" w:sz="8" w:space="0" w:color="auto"/>
              <w:bottom w:val="single" w:sz="8" w:space="0" w:color="000000"/>
              <w:right w:val="single" w:sz="8" w:space="0" w:color="000000"/>
            </w:tcBorders>
            <w:vAlign w:val="center"/>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p>
        </w:tc>
      </w:tr>
      <w:tr w:rsidR="00B33CB8" w:rsidRPr="007B3F10" w:rsidTr="00B076A8">
        <w:trPr>
          <w:trHeight w:val="219"/>
        </w:trPr>
        <w:tc>
          <w:tcPr>
            <w:tcW w:w="7668" w:type="dxa"/>
            <w:gridSpan w:val="4"/>
            <w:vMerge/>
            <w:tcBorders>
              <w:top w:val="nil"/>
              <w:left w:val="single" w:sz="8" w:space="0" w:color="auto"/>
              <w:bottom w:val="single" w:sz="8" w:space="0" w:color="000000"/>
              <w:right w:val="single" w:sz="8" w:space="0" w:color="000000"/>
            </w:tcBorders>
            <w:vAlign w:val="center"/>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p>
        </w:tc>
      </w:tr>
      <w:tr w:rsidR="00B33CB8" w:rsidRPr="007B3F10" w:rsidTr="00B076A8">
        <w:trPr>
          <w:trHeight w:val="170"/>
        </w:trPr>
        <w:tc>
          <w:tcPr>
            <w:tcW w:w="7668" w:type="dxa"/>
            <w:gridSpan w:val="4"/>
            <w:vMerge/>
            <w:tcBorders>
              <w:top w:val="nil"/>
              <w:left w:val="single" w:sz="8" w:space="0" w:color="auto"/>
              <w:bottom w:val="single" w:sz="8" w:space="0" w:color="000000"/>
              <w:right w:val="single" w:sz="8" w:space="0" w:color="000000"/>
            </w:tcBorders>
            <w:vAlign w:val="center"/>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p>
        </w:tc>
      </w:tr>
    </w:tbl>
    <w:p w:rsidR="00B33CB8" w:rsidRPr="007B3F10" w:rsidRDefault="00B33CB8" w:rsidP="008218E1">
      <w:pPr>
        <w:pStyle w:val="Caption"/>
        <w:jc w:val="center"/>
        <w:rPr>
          <w:rFonts w:ascii="Courier New" w:hAnsi="Courier New" w:cs="Courier New"/>
          <w:sz w:val="16"/>
          <w:szCs w:val="16"/>
        </w:rPr>
      </w:pPr>
    </w:p>
    <w:p w:rsidR="00B33CB8" w:rsidRPr="007B3F10" w:rsidRDefault="00B33CB8" w:rsidP="008218E1">
      <w:pPr>
        <w:pStyle w:val="Caption"/>
        <w:jc w:val="center"/>
        <w:rPr>
          <w:rFonts w:ascii="Courier New" w:hAnsi="Courier New" w:cs="Courier New"/>
          <w:sz w:val="16"/>
          <w:szCs w:val="16"/>
        </w:rPr>
      </w:pPr>
    </w:p>
    <w:p w:rsidR="008218E1" w:rsidRPr="007B3F10" w:rsidRDefault="008218E1" w:rsidP="008218E1">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sidR="00056449">
        <w:rPr>
          <w:rFonts w:ascii="Courier New" w:hAnsi="Courier New" w:cs="Courier New"/>
          <w:sz w:val="16"/>
          <w:szCs w:val="16"/>
        </w:rPr>
        <w:t>4</w:t>
      </w:r>
      <w:r w:rsidRPr="007B3F10">
        <w:rPr>
          <w:rFonts w:ascii="Courier New" w:hAnsi="Courier New" w:cs="Courier New"/>
          <w:sz w:val="16"/>
          <w:szCs w:val="16"/>
        </w:rPr>
        <w:t xml:space="preserve">- </w:t>
      </w:r>
      <w:r w:rsidR="00EE2F32" w:rsidRPr="007B3F10">
        <w:rPr>
          <w:rFonts w:ascii="Courier New" w:hAnsi="Courier New" w:cs="Courier New"/>
          <w:sz w:val="16"/>
          <w:szCs w:val="16"/>
        </w:rPr>
        <w:t>I</w:t>
      </w:r>
      <w:r w:rsidRPr="007B3F10">
        <w:rPr>
          <w:rFonts w:ascii="Courier New" w:hAnsi="Courier New" w:cs="Courier New"/>
          <w:sz w:val="16"/>
          <w:szCs w:val="16"/>
        </w:rPr>
        <w:t>-Am Discovery Message Format</w:t>
      </w:r>
      <w:r w:rsidR="00EE2F32"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EE2F32" w:rsidRPr="007B3F10">
        <w:rPr>
          <w:rFonts w:ascii="Courier New" w:hAnsi="Courier New" w:cs="Courier New"/>
          <w:sz w:val="16"/>
          <w:szCs w:val="16"/>
        </w:rPr>
        <w:t>)</w:t>
      </w:r>
    </w:p>
    <w:p w:rsidR="008218E1" w:rsidRPr="007B3F10" w:rsidRDefault="008218E1" w:rsidP="008218E1">
      <w:pPr>
        <w:rPr>
          <w:rFonts w:ascii="Courier New" w:hAnsi="Courier New" w:cs="Courier New"/>
        </w:rPr>
      </w:pPr>
    </w:p>
    <w:p w:rsidR="008218E1" w:rsidRPr="007B3F10" w:rsidRDefault="008218E1" w:rsidP="008218E1">
      <w:pPr>
        <w:pStyle w:val="PlainText"/>
        <w:numPr>
          <w:ilvl w:val="0"/>
          <w:numId w:val="24"/>
        </w:numPr>
        <w:jc w:val="both"/>
      </w:pPr>
      <w:r w:rsidRPr="007B3F10">
        <w:t>Opcode  - MSU_DEVICE_DISCOVER (2)</w:t>
      </w:r>
    </w:p>
    <w:p w:rsidR="00290DCC" w:rsidRPr="007B3F10" w:rsidRDefault="00290DCC" w:rsidP="00290DCC">
      <w:pPr>
        <w:pStyle w:val="PlainText"/>
        <w:ind w:left="1080"/>
        <w:jc w:val="both"/>
      </w:pPr>
    </w:p>
    <w:p w:rsidR="008218E1" w:rsidRPr="007B3F10" w:rsidRDefault="008218E1" w:rsidP="008218E1">
      <w:pPr>
        <w:pStyle w:val="PlainText"/>
        <w:numPr>
          <w:ilvl w:val="0"/>
          <w:numId w:val="24"/>
        </w:numPr>
        <w:jc w:val="both"/>
      </w:pPr>
      <w:r w:rsidRPr="007B3F10">
        <w:t xml:space="preserve">Subcode – </w:t>
      </w:r>
      <w:r w:rsidR="00E00D13" w:rsidRPr="007B3F10">
        <w:t>I_AM</w:t>
      </w:r>
      <w:r w:rsidRPr="007B3F10">
        <w:t xml:space="preserve"> (</w:t>
      </w:r>
      <w:r w:rsidR="00E00D13" w:rsidRPr="007B3F10">
        <w:t>2</w:t>
      </w:r>
      <w:r w:rsidRPr="007B3F10">
        <w:t>)</w:t>
      </w:r>
    </w:p>
    <w:p w:rsidR="00290DCC" w:rsidRPr="007B3F10" w:rsidRDefault="00290DCC" w:rsidP="00290DCC">
      <w:pPr>
        <w:pStyle w:val="PlainText"/>
        <w:jc w:val="both"/>
      </w:pPr>
    </w:p>
    <w:p w:rsidR="007231F5" w:rsidRDefault="007231F5" w:rsidP="008218E1">
      <w:pPr>
        <w:pStyle w:val="PlainText"/>
        <w:numPr>
          <w:ilvl w:val="0"/>
          <w:numId w:val="24"/>
        </w:numPr>
        <w:jc w:val="both"/>
      </w:pPr>
      <w:r w:rsidRPr="007B3F10">
        <w:t xml:space="preserve">GroupID – </w:t>
      </w:r>
      <w:r w:rsidR="00647C55" w:rsidRPr="007B3F10">
        <w:t xml:space="preserve">Group number to which this device belongs. The </w:t>
      </w:r>
      <w:r w:rsidR="00E07752" w:rsidRPr="007B3F10">
        <w:t>Group</w:t>
      </w:r>
      <w:r w:rsidR="00173153">
        <w:t xml:space="preserve">ID - </w:t>
      </w:r>
      <w:r w:rsidR="00647C55" w:rsidRPr="007B3F10">
        <w:t>If the device is not yet assigned</w:t>
      </w:r>
      <w:r w:rsidR="002A160B" w:rsidRPr="007B3F10">
        <w:t xml:space="preserve"> to</w:t>
      </w:r>
      <w:r w:rsidR="00647C55" w:rsidRPr="007B3F10">
        <w:t xml:space="preserve"> any Group, by default, the GroupID is set to zero. </w:t>
      </w:r>
    </w:p>
    <w:p w:rsidR="00191088" w:rsidRDefault="00191088" w:rsidP="00191088">
      <w:pPr>
        <w:pStyle w:val="ListParagraph"/>
      </w:pPr>
    </w:p>
    <w:p w:rsidR="00191088" w:rsidRDefault="00191088" w:rsidP="00191088">
      <w:pPr>
        <w:pStyle w:val="PlainText"/>
        <w:numPr>
          <w:ilvl w:val="0"/>
          <w:numId w:val="24"/>
        </w:numPr>
        <w:jc w:val="both"/>
      </w:pPr>
      <w:r>
        <w:t xml:space="preserve">Msg_type – This field </w:t>
      </w:r>
      <w:r w:rsidR="00A17DEF">
        <w:t>contains different flag definitions</w:t>
      </w:r>
      <w:r>
        <w:t>.</w:t>
      </w:r>
    </w:p>
    <w:p w:rsidR="00BA215C" w:rsidRDefault="00BA215C" w:rsidP="00191088">
      <w:pPr>
        <w:pStyle w:val="PlainText"/>
        <w:ind w:left="2160"/>
        <w:jc w:val="both"/>
      </w:pPr>
    </w:p>
    <w:p w:rsidR="00191088" w:rsidRPr="00191088" w:rsidRDefault="00F042C0" w:rsidP="00191088">
      <w:pPr>
        <w:pStyle w:val="PlainText"/>
        <w:ind w:left="2160"/>
        <w:jc w:val="both"/>
      </w:pPr>
      <w:r>
        <w:t>Client/</w:t>
      </w:r>
      <w:r w:rsidR="00E035EF">
        <w:t xml:space="preserve"> Slave</w:t>
      </w:r>
      <w:r>
        <w:t>(7)</w:t>
      </w:r>
      <w:r w:rsidR="00191088" w:rsidRPr="00191088">
        <w:t>-</w:t>
      </w:r>
      <w:r w:rsidR="00A17DEF">
        <w:t>This bit indicates if the device</w:t>
      </w:r>
      <w:r w:rsidR="00191088" w:rsidRPr="00191088">
        <w:t xml:space="preserve"> serves as a client</w:t>
      </w:r>
      <w:r w:rsidR="00A17DEF">
        <w:t xml:space="preserve"> or </w:t>
      </w:r>
      <w:r w:rsidR="00191088" w:rsidRPr="00191088">
        <w:t>slave</w:t>
      </w:r>
      <w:r w:rsidR="00A17DEF">
        <w:t>.</w:t>
      </w:r>
      <w:r w:rsidR="00E035EF">
        <w:t xml:space="preserve"> </w:t>
      </w:r>
      <w:r w:rsidR="00BA215C">
        <w:t xml:space="preserve">For this </w:t>
      </w:r>
      <w:r w:rsidR="00E035EF">
        <w:t xml:space="preserve">version all </w:t>
      </w:r>
      <w:r w:rsidR="00BA215C">
        <w:t>devices are</w:t>
      </w:r>
      <w:r w:rsidR="00E035EF">
        <w:t xml:space="preserve"> Client</w:t>
      </w:r>
      <w:r w:rsidR="00BA215C">
        <w:t>s</w:t>
      </w:r>
      <w:r w:rsidR="00E035EF">
        <w:t>. Slave</w:t>
      </w:r>
      <w:r w:rsidR="00BA215C">
        <w:t xml:space="preserve"> bit has been</w:t>
      </w:r>
      <w:r w:rsidR="00E035EF">
        <w:t xml:space="preserve"> reserve</w:t>
      </w:r>
      <w:r w:rsidR="00BA215C">
        <w:t>d</w:t>
      </w:r>
      <w:r w:rsidR="00E035EF">
        <w:t xml:space="preserve"> for future use</w:t>
      </w:r>
      <w:r w:rsidR="00BA215C">
        <w:t xml:space="preserve"> in the two tier architecture.</w:t>
      </w:r>
    </w:p>
    <w:p w:rsidR="00F31E88" w:rsidRDefault="00F31E88" w:rsidP="00191088">
      <w:pPr>
        <w:pStyle w:val="PlainText"/>
        <w:ind w:left="2160"/>
        <w:jc w:val="both"/>
      </w:pPr>
    </w:p>
    <w:p w:rsidR="00191088" w:rsidRDefault="00F042C0" w:rsidP="00191088">
      <w:pPr>
        <w:pStyle w:val="PlainText"/>
        <w:ind w:left="2160"/>
        <w:jc w:val="both"/>
      </w:pPr>
      <w:r>
        <w:t>Master(6)</w:t>
      </w:r>
      <w:r w:rsidR="00191088" w:rsidRPr="00191088">
        <w:t>-The device serves as a Master</w:t>
      </w:r>
      <w:r w:rsidR="00A17DEF">
        <w:t xml:space="preserve"> in the two </w:t>
      </w:r>
      <w:r w:rsidR="000032DB">
        <w:t xml:space="preserve">tier </w:t>
      </w:r>
      <w:r w:rsidR="00A17DEF">
        <w:t>architecture.</w:t>
      </w:r>
      <w:r w:rsidR="00F31E88">
        <w:t xml:space="preserve"> For Future use in the two tier architecture.</w:t>
      </w:r>
    </w:p>
    <w:p w:rsidR="00F31E88" w:rsidRDefault="00F31E88" w:rsidP="00191088">
      <w:pPr>
        <w:pStyle w:val="PlainText"/>
        <w:ind w:left="2160"/>
        <w:jc w:val="both"/>
      </w:pPr>
    </w:p>
    <w:p w:rsidR="00F042C0" w:rsidRDefault="00F042C0" w:rsidP="00191088">
      <w:pPr>
        <w:pStyle w:val="PlainText"/>
        <w:ind w:left="2160"/>
        <w:jc w:val="both"/>
      </w:pPr>
      <w:r>
        <w:t>Authentication(5)-</w:t>
      </w:r>
      <w:r w:rsidR="00A17DEF">
        <w:t xml:space="preserve">When </w:t>
      </w:r>
      <w:r>
        <w:t>set,</w:t>
      </w:r>
      <w:r w:rsidR="000032DB">
        <w:t xml:space="preserve"> User</w:t>
      </w:r>
      <w:r>
        <w:t xml:space="preserve"> authentication </w:t>
      </w:r>
      <w:r w:rsidR="00A17DEF">
        <w:t xml:space="preserve">must </w:t>
      </w:r>
      <w:r w:rsidR="00A17DEF">
        <w:lastRenderedPageBreak/>
        <w:t>be performed</w:t>
      </w:r>
      <w:r>
        <w:t>.</w:t>
      </w:r>
    </w:p>
    <w:p w:rsidR="000032DB" w:rsidRDefault="000032DB" w:rsidP="00191088">
      <w:pPr>
        <w:pStyle w:val="PlainText"/>
        <w:ind w:left="2160"/>
        <w:jc w:val="both"/>
      </w:pPr>
      <w:r>
        <w:t xml:space="preserve">When </w:t>
      </w:r>
      <w:r w:rsidR="00C42D9B">
        <w:t>Authentication</w:t>
      </w:r>
      <w:r w:rsidR="00C42D9B" w:rsidDel="00C42D9B">
        <w:t xml:space="preserve"> </w:t>
      </w:r>
      <w:r>
        <w:t xml:space="preserve">bit has not been set, the server must connect to the </w:t>
      </w:r>
      <w:r w:rsidR="00C42D9B">
        <w:t xml:space="preserve">device </w:t>
      </w:r>
      <w:r>
        <w:t xml:space="preserve">and continue with notification. The presence and </w:t>
      </w:r>
      <w:r w:rsidR="00C42D9B">
        <w:t>absence</w:t>
      </w:r>
      <w:r>
        <w:t xml:space="preserve"> of this bit only pontificates the desirability of User Authentication.</w:t>
      </w:r>
    </w:p>
    <w:p w:rsidR="00F31E88" w:rsidRDefault="00F31E88" w:rsidP="00191088">
      <w:pPr>
        <w:pStyle w:val="PlainText"/>
        <w:ind w:left="2160"/>
        <w:jc w:val="both"/>
      </w:pPr>
    </w:p>
    <w:p w:rsidR="00F042C0" w:rsidRDefault="00F042C0" w:rsidP="00191088">
      <w:pPr>
        <w:pStyle w:val="PlainText"/>
        <w:ind w:left="2160"/>
        <w:jc w:val="both"/>
      </w:pPr>
      <w:r>
        <w:t>Authentication_level(4)-</w:t>
      </w:r>
      <w:r w:rsidR="000032DB">
        <w:t>This bit is valid only when bit 5- The Authentication bit is set.</w:t>
      </w:r>
      <w:r>
        <w:t xml:space="preserve"> When set, the server must perform authentication</w:t>
      </w:r>
      <w:r w:rsidR="00A17DEF">
        <w:t xml:space="preserve"> for every individual device</w:t>
      </w:r>
      <w:r>
        <w:t xml:space="preserve">. </w:t>
      </w:r>
    </w:p>
    <w:p w:rsidR="00F31E88" w:rsidRDefault="00F31E88" w:rsidP="00191088">
      <w:pPr>
        <w:pStyle w:val="PlainText"/>
        <w:ind w:left="2160"/>
        <w:jc w:val="both"/>
      </w:pPr>
    </w:p>
    <w:p w:rsidR="00A17DEF" w:rsidRDefault="000032DB" w:rsidP="00191088">
      <w:pPr>
        <w:pStyle w:val="PlainText"/>
        <w:ind w:left="2160"/>
        <w:jc w:val="both"/>
      </w:pPr>
      <w:r>
        <w:t>F</w:t>
      </w:r>
      <w:r w:rsidR="00A17DEF">
        <w:t>lag value</w:t>
      </w:r>
      <w:r>
        <w:t xml:space="preserve"> 0</w:t>
      </w:r>
      <w:r w:rsidR="00A17DEF">
        <w:t xml:space="preserve"> implies that the devices can be authenticated at the group level.</w:t>
      </w:r>
    </w:p>
    <w:p w:rsidR="00F31E88" w:rsidRDefault="00F31E88" w:rsidP="00191088">
      <w:pPr>
        <w:pStyle w:val="PlainText"/>
        <w:ind w:left="2160"/>
        <w:jc w:val="both"/>
      </w:pPr>
    </w:p>
    <w:p w:rsidR="00A17DEF" w:rsidRPr="007B3F10" w:rsidRDefault="00A17DEF" w:rsidP="00191088">
      <w:pPr>
        <w:pStyle w:val="PlainText"/>
        <w:ind w:left="2160"/>
        <w:jc w:val="both"/>
      </w:pPr>
      <w:r>
        <w:t>Reserved(3-0)-</w:t>
      </w:r>
    </w:p>
    <w:p w:rsidR="00290DCC" w:rsidRPr="007B3F10" w:rsidRDefault="00290DCC" w:rsidP="00290DCC">
      <w:pPr>
        <w:pStyle w:val="PlainText"/>
        <w:numPr>
          <w:ilvl w:val="0"/>
          <w:numId w:val="24"/>
        </w:numPr>
        <w:spacing w:before="120" w:after="120"/>
        <w:jc w:val="both"/>
      </w:pPr>
      <w:r w:rsidRPr="007B3F10">
        <w:t xml:space="preserve">IP Version – Refer to </w:t>
      </w:r>
      <w:r w:rsidR="00EE3436">
        <w:t>Table 3</w:t>
      </w:r>
      <w:r w:rsidR="004365C8" w:rsidRPr="007B3F10">
        <w:t xml:space="preserve"> description</w:t>
      </w:r>
      <w:r w:rsidRPr="007B3F10">
        <w:t xml:space="preserve">. </w:t>
      </w:r>
    </w:p>
    <w:p w:rsidR="00290DCC" w:rsidRPr="007B3F10" w:rsidRDefault="00290DCC" w:rsidP="002A160B">
      <w:pPr>
        <w:pStyle w:val="PlainText"/>
        <w:numPr>
          <w:ilvl w:val="0"/>
          <w:numId w:val="24"/>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00D20D2A" w:rsidRPr="007B3F10">
        <w:rPr>
          <w:sz w:val="16"/>
          <w:szCs w:val="16"/>
        </w:rPr>
        <w:t xml:space="preserve">Table </w:t>
      </w:r>
      <w:r w:rsidR="00EE3436">
        <w:rPr>
          <w:sz w:val="16"/>
          <w:szCs w:val="16"/>
        </w:rPr>
        <w:t>3</w:t>
      </w:r>
      <w:r w:rsidR="005D06D2">
        <w:fldChar w:fldCharType="end"/>
      </w:r>
      <w:r w:rsidR="004365C8" w:rsidRPr="007B3F10">
        <w:t xml:space="preserve"> description</w:t>
      </w:r>
      <w:r w:rsidRPr="007B3F10">
        <w:t>.</w:t>
      </w:r>
    </w:p>
    <w:p w:rsidR="002D560F" w:rsidRPr="007B3F10" w:rsidRDefault="006C2A07" w:rsidP="008218E1">
      <w:pPr>
        <w:pStyle w:val="PlainText"/>
        <w:numPr>
          <w:ilvl w:val="0"/>
          <w:numId w:val="24"/>
        </w:numPr>
        <w:jc w:val="both"/>
      </w:pPr>
      <w:r w:rsidRPr="007B3F10">
        <w:t>Device</w:t>
      </w:r>
      <w:r w:rsidR="00720590" w:rsidRPr="007B3F10">
        <w:t>ID – Unique representation of the device such as the IP address</w:t>
      </w:r>
      <w:r w:rsidR="00C21683" w:rsidRPr="007B3F10">
        <w:t xml:space="preserve"> for Ethernet devices</w:t>
      </w:r>
      <w:r w:rsidR="00720590" w:rsidRPr="007B3F10">
        <w:t>.</w:t>
      </w:r>
      <w:r w:rsidR="003206A2">
        <w:t xml:space="preserve"> This field is again a 40 byte character array, to extend support for IPv6.</w:t>
      </w:r>
    </w:p>
    <w:p w:rsidR="00255743" w:rsidRPr="007B3F10" w:rsidRDefault="00255743" w:rsidP="00255743">
      <w:pPr>
        <w:pStyle w:val="PlainText"/>
        <w:numPr>
          <w:ilvl w:val="0"/>
          <w:numId w:val="24"/>
        </w:numPr>
        <w:spacing w:before="120" w:after="120"/>
        <w:jc w:val="both"/>
      </w:pPr>
      <w:r w:rsidRPr="007B3F10">
        <w:t xml:space="preserve">T/F – Bit to suggest if the field exists or not. </w:t>
      </w:r>
    </w:p>
    <w:p w:rsidR="001237FB" w:rsidRPr="007B3F10" w:rsidRDefault="00FA42CA" w:rsidP="001237FB">
      <w:pPr>
        <w:pStyle w:val="PlainText"/>
        <w:numPr>
          <w:ilvl w:val="0"/>
          <w:numId w:val="24"/>
        </w:numPr>
        <w:spacing w:before="120" w:after="120"/>
        <w:jc w:val="both"/>
      </w:pPr>
      <w:r w:rsidRPr="007B3F10">
        <w:t>HW_</w:t>
      </w:r>
      <w:r w:rsidR="001237FB" w:rsidRPr="007B3F10">
        <w:t>ID</w:t>
      </w:r>
      <w:r w:rsidRPr="007B3F10">
        <w:t>_</w:t>
      </w:r>
      <w:r w:rsidR="001237FB" w:rsidRPr="007B3F10">
        <w:t>L</w:t>
      </w:r>
      <w:r w:rsidR="003F00CF" w:rsidRPr="007B3F10">
        <w:t>en</w:t>
      </w:r>
      <w:r w:rsidR="001237FB" w:rsidRPr="007B3F10">
        <w:t xml:space="preserve"> – Length of the Hardware Identification string.</w:t>
      </w:r>
    </w:p>
    <w:p w:rsidR="001237FB" w:rsidRPr="007B3F10" w:rsidRDefault="001237FB" w:rsidP="001237FB">
      <w:pPr>
        <w:pStyle w:val="PlainText"/>
        <w:numPr>
          <w:ilvl w:val="0"/>
          <w:numId w:val="24"/>
        </w:numPr>
        <w:spacing w:before="120" w:after="120"/>
        <w:jc w:val="both"/>
      </w:pPr>
      <w:r w:rsidRPr="007B3F10">
        <w:t>Product</w:t>
      </w:r>
      <w:r w:rsidR="00FA42CA" w:rsidRPr="007B3F10">
        <w:t>_</w:t>
      </w:r>
      <w:r w:rsidRPr="007B3F10">
        <w:t>ID</w:t>
      </w:r>
      <w:r w:rsidR="00FA42CA" w:rsidRPr="007B3F10">
        <w:t>_</w:t>
      </w:r>
      <w:r w:rsidRPr="007B3F10">
        <w:t>Len – Length of the Product Identification string.</w:t>
      </w:r>
    </w:p>
    <w:p w:rsidR="00F96446" w:rsidRPr="007B3F10" w:rsidRDefault="00F96446" w:rsidP="001237FB">
      <w:pPr>
        <w:pStyle w:val="PlainText"/>
        <w:numPr>
          <w:ilvl w:val="0"/>
          <w:numId w:val="24"/>
        </w:numPr>
        <w:spacing w:before="120" w:after="120"/>
        <w:jc w:val="both"/>
      </w:pPr>
      <w:r w:rsidRPr="007B3F10">
        <w:t>Product</w:t>
      </w:r>
      <w:r w:rsidR="00FA42CA" w:rsidRPr="007B3F10">
        <w:t>_</w:t>
      </w:r>
      <w:r w:rsidRPr="007B3F10">
        <w:t>Name</w:t>
      </w:r>
      <w:r w:rsidR="00FA42CA" w:rsidRPr="007B3F10">
        <w:t>_</w:t>
      </w:r>
      <w:r w:rsidRPr="007B3F10">
        <w:t>Len – Length of the Product Name string.</w:t>
      </w:r>
    </w:p>
    <w:p w:rsidR="00F96446" w:rsidRPr="007B3F10" w:rsidRDefault="00F96446" w:rsidP="00F96446">
      <w:pPr>
        <w:pStyle w:val="PlainText"/>
        <w:numPr>
          <w:ilvl w:val="0"/>
          <w:numId w:val="24"/>
        </w:numPr>
        <w:spacing w:before="120" w:after="120"/>
        <w:jc w:val="both"/>
      </w:pPr>
      <w:r w:rsidRPr="007B3F10">
        <w:t>Model</w:t>
      </w:r>
      <w:r w:rsidR="00FA42CA" w:rsidRPr="007B3F10">
        <w:t>_</w:t>
      </w:r>
      <w:r w:rsidRPr="007B3F10">
        <w:t>Name</w:t>
      </w:r>
      <w:r w:rsidR="00FA42CA" w:rsidRPr="007B3F10">
        <w:t>_</w:t>
      </w:r>
      <w:r w:rsidRPr="007B3F10">
        <w:t>Len – Length of the Model Name string.</w:t>
      </w:r>
    </w:p>
    <w:p w:rsidR="001237FB" w:rsidRPr="007B3F10" w:rsidRDefault="001237FB" w:rsidP="001237FB">
      <w:pPr>
        <w:pStyle w:val="PlainText"/>
        <w:numPr>
          <w:ilvl w:val="0"/>
          <w:numId w:val="24"/>
        </w:numPr>
        <w:spacing w:before="120" w:after="120"/>
        <w:jc w:val="both"/>
      </w:pPr>
      <w:r w:rsidRPr="007B3F10">
        <w:t>Vendor</w:t>
      </w:r>
      <w:r w:rsidR="00FA42CA" w:rsidRPr="007B3F10">
        <w:t>_</w:t>
      </w:r>
      <w:r w:rsidRPr="007B3F10">
        <w:t>ID</w:t>
      </w:r>
      <w:r w:rsidR="00FA42CA" w:rsidRPr="007B3F10">
        <w:t>_</w:t>
      </w:r>
      <w:r w:rsidRPr="007B3F10">
        <w:t>Len – Length of the Vendor Identification string.</w:t>
      </w:r>
    </w:p>
    <w:p w:rsidR="001237FB" w:rsidRDefault="00FA42CA" w:rsidP="001237FB">
      <w:pPr>
        <w:pStyle w:val="PlainText"/>
        <w:numPr>
          <w:ilvl w:val="0"/>
          <w:numId w:val="24"/>
        </w:numPr>
        <w:spacing w:before="120" w:after="120"/>
        <w:jc w:val="both"/>
      </w:pPr>
      <w:r w:rsidRPr="007B3F10">
        <w:t>F</w:t>
      </w:r>
      <w:r w:rsidR="001237FB" w:rsidRPr="007B3F10">
        <w:t>W</w:t>
      </w:r>
      <w:r w:rsidRPr="007B3F10">
        <w:t>_</w:t>
      </w:r>
      <w:r w:rsidR="006F7765">
        <w:t>SW_</w:t>
      </w:r>
      <w:r w:rsidR="001237FB" w:rsidRPr="007B3F10">
        <w:t>Ver</w:t>
      </w:r>
      <w:r w:rsidRPr="007B3F10">
        <w:t>_</w:t>
      </w:r>
      <w:r w:rsidR="001237FB" w:rsidRPr="007B3F10">
        <w:t>Len – Length of the Firmware</w:t>
      </w:r>
      <w:r w:rsidR="006F7765">
        <w:t xml:space="preserve"> Software</w:t>
      </w:r>
      <w:r w:rsidR="001237FB" w:rsidRPr="007B3F10">
        <w:t xml:space="preserve"> Version string.</w:t>
      </w:r>
    </w:p>
    <w:p w:rsidR="00F96446" w:rsidRPr="007B3F10" w:rsidRDefault="00F96446" w:rsidP="00F96446">
      <w:pPr>
        <w:pStyle w:val="PlainText"/>
        <w:numPr>
          <w:ilvl w:val="0"/>
          <w:numId w:val="24"/>
        </w:numPr>
        <w:spacing w:before="120" w:after="120"/>
        <w:jc w:val="both"/>
      </w:pPr>
      <w:r w:rsidRPr="007B3F10">
        <w:t>Major</w:t>
      </w:r>
      <w:r w:rsidR="00FA42CA" w:rsidRPr="007B3F10">
        <w:t>_</w:t>
      </w:r>
      <w:r w:rsidRPr="007B3F10">
        <w:t>Minor</w:t>
      </w:r>
      <w:r w:rsidR="00FA42CA" w:rsidRPr="007B3F10">
        <w:t>_</w:t>
      </w:r>
      <w:r w:rsidRPr="007B3F10">
        <w:t>Rev</w:t>
      </w:r>
      <w:r w:rsidR="00FA42CA" w:rsidRPr="007B3F10">
        <w:t>ison_L</w:t>
      </w:r>
      <w:r w:rsidRPr="007B3F10">
        <w:t>en – Length of the Major and Minor Revision string.</w:t>
      </w:r>
    </w:p>
    <w:p w:rsidR="00F96446" w:rsidRPr="007B3F10" w:rsidRDefault="00F96446" w:rsidP="00F96446">
      <w:pPr>
        <w:pStyle w:val="PlainText"/>
        <w:numPr>
          <w:ilvl w:val="0"/>
          <w:numId w:val="24"/>
        </w:numPr>
        <w:spacing w:before="120" w:after="120"/>
        <w:jc w:val="both"/>
      </w:pPr>
      <w:r w:rsidRPr="007B3F10">
        <w:t>Device</w:t>
      </w:r>
      <w:r w:rsidR="003F00CF" w:rsidRPr="007B3F10">
        <w:t>_</w:t>
      </w:r>
      <w:r w:rsidR="00406EEE" w:rsidRPr="007B3F10">
        <w:t>Loc</w:t>
      </w:r>
      <w:r w:rsidR="003F00CF" w:rsidRPr="007B3F10">
        <w:t>_</w:t>
      </w:r>
      <w:r w:rsidRPr="007B3F10">
        <w:t>Len – Length of the Device Location string.</w:t>
      </w:r>
      <w:r w:rsidR="00F77624">
        <w:t>This can be used as device name or for unique identification such as the name along with the location.</w:t>
      </w:r>
    </w:p>
    <w:p w:rsidR="003A13A8" w:rsidRPr="007B3F10" w:rsidRDefault="003A13A8" w:rsidP="00F96446">
      <w:pPr>
        <w:pStyle w:val="PlainText"/>
        <w:numPr>
          <w:ilvl w:val="0"/>
          <w:numId w:val="24"/>
        </w:numPr>
        <w:spacing w:before="120" w:after="120"/>
        <w:jc w:val="both"/>
      </w:pPr>
      <w:r w:rsidRPr="007B3F10">
        <w:t>MSU</w:t>
      </w:r>
      <w:r w:rsidR="003F00CF" w:rsidRPr="007B3F10">
        <w:t>_</w:t>
      </w:r>
      <w:r w:rsidRPr="007B3F10">
        <w:t>Comm</w:t>
      </w:r>
      <w:r w:rsidR="003F00CF" w:rsidRPr="007B3F10">
        <w:t>_</w:t>
      </w:r>
      <w:r w:rsidRPr="007B3F10">
        <w:t>Param</w:t>
      </w:r>
      <w:r w:rsidR="003F00CF" w:rsidRPr="007B3F10">
        <w:t>_L</w:t>
      </w:r>
      <w:r w:rsidRPr="007B3F10">
        <w:t>en</w:t>
      </w:r>
      <w:r w:rsidR="003F00CF" w:rsidRPr="007B3F10">
        <w:t xml:space="preserve"> </w:t>
      </w:r>
      <w:r w:rsidRPr="007B3F10">
        <w:t>– Length of the MS</w:t>
      </w:r>
      <w:r w:rsidR="00DE6457">
        <w:t>U Communication Parameter field</w:t>
      </w:r>
      <w:r w:rsidRPr="007B3F10">
        <w:t>.</w:t>
      </w:r>
      <w:r w:rsidR="00DE6457">
        <w:t xml:space="preserve"> This field is as shown in Table 5.</w:t>
      </w:r>
      <w:r w:rsidRPr="007B3F10">
        <w:t xml:space="preserve"> </w:t>
      </w:r>
    </w:p>
    <w:p w:rsidR="00096BBE" w:rsidRPr="00F31E88" w:rsidRDefault="00444240" w:rsidP="00F31E88">
      <w:pPr>
        <w:pStyle w:val="PlainText"/>
        <w:numPr>
          <w:ilvl w:val="0"/>
          <w:numId w:val="24"/>
        </w:numPr>
        <w:spacing w:before="120" w:after="120"/>
        <w:jc w:val="both"/>
        <w:rPr>
          <w:sz w:val="16"/>
          <w:szCs w:val="16"/>
        </w:rPr>
      </w:pPr>
      <w:r w:rsidRPr="007B3F10">
        <w:t xml:space="preserve">The server, having collected the information from all the clients has to use the largest of all the values in the corresponding fields. </w:t>
      </w:r>
      <w:r w:rsidR="00CE12F8" w:rsidRPr="007B3F10">
        <w:t xml:space="preserve">This is in order to support even the slowest of all the clients. </w:t>
      </w:r>
      <w:r w:rsidRPr="007B3F10">
        <w:t xml:space="preserve"> </w:t>
      </w:r>
    </w:p>
    <w:p w:rsidR="00E37962" w:rsidRDefault="00E37962" w:rsidP="00040934">
      <w:pPr>
        <w:pStyle w:val="PlainText"/>
        <w:spacing w:before="120" w:after="120"/>
        <w:ind w:left="1080"/>
        <w:jc w:val="both"/>
      </w:pPr>
    </w:p>
    <w:p w:rsidR="00E37962" w:rsidRDefault="00E37962" w:rsidP="00040934">
      <w:pPr>
        <w:pStyle w:val="PlainText"/>
        <w:spacing w:before="120" w:after="120"/>
        <w:ind w:left="1080"/>
        <w:jc w:val="both"/>
      </w:pPr>
    </w:p>
    <w:p w:rsidR="0020784A" w:rsidRDefault="0020784A" w:rsidP="00040934">
      <w:pPr>
        <w:pStyle w:val="PlainText"/>
        <w:spacing w:before="120" w:after="120"/>
        <w:ind w:left="1080"/>
        <w:jc w:val="both"/>
      </w:pPr>
    </w:p>
    <w:p w:rsidR="0020784A" w:rsidRDefault="0020784A" w:rsidP="00040934">
      <w:pPr>
        <w:pStyle w:val="PlainText"/>
        <w:spacing w:before="120" w:after="120"/>
        <w:ind w:left="1080"/>
        <w:jc w:val="both"/>
      </w:pPr>
    </w:p>
    <w:p w:rsidR="0020784A" w:rsidRPr="007B3F10" w:rsidRDefault="0020784A" w:rsidP="00040934">
      <w:pPr>
        <w:pStyle w:val="PlainText"/>
        <w:spacing w:before="120" w:after="120"/>
        <w:ind w:left="1080"/>
        <w:jc w:val="both"/>
      </w:pPr>
    </w:p>
    <w:tbl>
      <w:tblPr>
        <w:tblW w:w="756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900"/>
        <w:gridCol w:w="1440"/>
        <w:gridCol w:w="3420"/>
      </w:tblGrid>
      <w:tr w:rsidR="00096BBE" w:rsidRPr="007B3F10" w:rsidTr="00832E20">
        <w:trPr>
          <w:trHeight w:val="340"/>
        </w:trPr>
        <w:tc>
          <w:tcPr>
            <w:tcW w:w="180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lastRenderedPageBreak/>
              <w:t>Name</w:t>
            </w:r>
          </w:p>
        </w:tc>
        <w:tc>
          <w:tcPr>
            <w:tcW w:w="90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Size in Bytes</w:t>
            </w:r>
          </w:p>
        </w:tc>
        <w:tc>
          <w:tcPr>
            <w:tcW w:w="144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Units</w:t>
            </w:r>
          </w:p>
        </w:tc>
        <w:tc>
          <w:tcPr>
            <w:tcW w:w="342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Description</w:t>
            </w:r>
          </w:p>
        </w:tc>
      </w:tr>
      <w:tr w:rsidR="00096BBE" w:rsidRPr="007B3F10" w:rsidTr="00832E20">
        <w:trPr>
          <w:trHeight w:val="359"/>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Sequence_Delay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2</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milliseconds</w:t>
            </w:r>
          </w:p>
        </w:tc>
        <w:tc>
          <w:tcPr>
            <w:tcW w:w="3420" w:type="dxa"/>
          </w:tcPr>
          <w:p w:rsidR="00096BBE" w:rsidRPr="00EE7694" w:rsidRDefault="00096BBE" w:rsidP="00E11EBF">
            <w:pPr>
              <w:rPr>
                <w:rFonts w:ascii="Courier New" w:hAnsi="Courier New" w:cs="Courier New"/>
                <w:sz w:val="16"/>
                <w:szCs w:val="16"/>
              </w:rPr>
            </w:pPr>
            <w:r w:rsidRPr="00EE7694">
              <w:rPr>
                <w:rFonts w:ascii="Courier New" w:hAnsi="Courier New" w:cs="Courier New"/>
                <w:sz w:val="16"/>
                <w:szCs w:val="16"/>
              </w:rPr>
              <w:t>Delay between consecutive data packets</w:t>
            </w:r>
          </w:p>
        </w:tc>
      </w:tr>
      <w:tr w:rsidR="00096BBE" w:rsidRPr="007B3F10" w:rsidTr="00832E20">
        <w:trPr>
          <w:trHeight w:val="350"/>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SCM_Delay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2</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milliseconds</w:t>
            </w:r>
          </w:p>
        </w:tc>
        <w:tc>
          <w:tcPr>
            <w:tcW w:w="3420" w:type="dxa"/>
          </w:tcPr>
          <w:p w:rsidR="00096BBE" w:rsidRPr="00EE7694" w:rsidRDefault="00B07ABB" w:rsidP="00E11EBF">
            <w:pPr>
              <w:rPr>
                <w:rFonts w:ascii="Courier New" w:hAnsi="Courier New" w:cs="Courier New"/>
                <w:sz w:val="16"/>
                <w:szCs w:val="16"/>
              </w:rPr>
            </w:pPr>
            <w:r>
              <w:rPr>
                <w:rFonts w:ascii="Courier New" w:hAnsi="Courier New" w:cs="Courier New"/>
                <w:sz w:val="16"/>
                <w:szCs w:val="16"/>
              </w:rPr>
              <w:t>Time gape for server before start new Chunk</w:t>
            </w:r>
            <w:r w:rsidR="00F17069">
              <w:rPr>
                <w:rFonts w:ascii="Courier New" w:hAnsi="Courier New" w:cs="Courier New"/>
                <w:sz w:val="16"/>
                <w:szCs w:val="16"/>
              </w:rPr>
              <w:t xml:space="preserve"> transfer. To allow device </w:t>
            </w:r>
            <w:r>
              <w:rPr>
                <w:rFonts w:ascii="Courier New" w:hAnsi="Courier New" w:cs="Courier New"/>
                <w:sz w:val="16"/>
                <w:szCs w:val="16"/>
              </w:rPr>
              <w:t xml:space="preserve">complain </w:t>
            </w:r>
            <w:r w:rsidR="005279B9">
              <w:rPr>
                <w:rFonts w:ascii="Courier New" w:hAnsi="Courier New" w:cs="Courier New"/>
                <w:sz w:val="16"/>
                <w:szCs w:val="16"/>
              </w:rPr>
              <w:t>if any sequence misses in last chunk</w:t>
            </w:r>
            <w:r>
              <w:rPr>
                <w:rFonts w:ascii="Courier New" w:hAnsi="Courier New" w:cs="Courier New"/>
                <w:sz w:val="16"/>
                <w:szCs w:val="16"/>
              </w:rPr>
              <w:t xml:space="preserve"> </w:t>
            </w:r>
          </w:p>
        </w:tc>
      </w:tr>
      <w:tr w:rsidR="00096BBE" w:rsidRPr="007B3F10" w:rsidTr="00832E20">
        <w:trPr>
          <w:trHeight w:val="350"/>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CCM_Delay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2</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milliseconds</w:t>
            </w:r>
          </w:p>
        </w:tc>
        <w:tc>
          <w:tcPr>
            <w:tcW w:w="3420" w:type="dxa"/>
          </w:tcPr>
          <w:p w:rsidR="00096BBE" w:rsidRPr="00EE7694" w:rsidRDefault="00B07ABB" w:rsidP="00F17069">
            <w:pPr>
              <w:rPr>
                <w:rFonts w:ascii="Courier New" w:hAnsi="Courier New" w:cs="Courier New"/>
                <w:sz w:val="16"/>
                <w:szCs w:val="16"/>
              </w:rPr>
            </w:pPr>
            <w:r>
              <w:rPr>
                <w:rFonts w:ascii="Courier New" w:hAnsi="Courier New" w:cs="Courier New"/>
                <w:sz w:val="16"/>
                <w:szCs w:val="16"/>
              </w:rPr>
              <w:t xml:space="preserve">Time gape </w:t>
            </w:r>
            <w:r w:rsidR="00F17069">
              <w:rPr>
                <w:rFonts w:ascii="Courier New" w:hAnsi="Courier New" w:cs="Courier New"/>
                <w:sz w:val="16"/>
                <w:szCs w:val="16"/>
              </w:rPr>
              <w:t xml:space="preserve">for server </w:t>
            </w:r>
            <w:r>
              <w:rPr>
                <w:rFonts w:ascii="Courier New" w:hAnsi="Courier New" w:cs="Courier New"/>
                <w:sz w:val="16"/>
                <w:szCs w:val="16"/>
              </w:rPr>
              <w:t xml:space="preserve">after </w:t>
            </w:r>
            <w:r w:rsidR="005279B9">
              <w:rPr>
                <w:rFonts w:ascii="Courier New" w:hAnsi="Courier New" w:cs="Courier New"/>
                <w:sz w:val="16"/>
                <w:szCs w:val="16"/>
              </w:rPr>
              <w:t xml:space="preserve">the last </w:t>
            </w:r>
            <w:r>
              <w:rPr>
                <w:rFonts w:ascii="Courier New" w:hAnsi="Courier New" w:cs="Courier New"/>
                <w:sz w:val="16"/>
                <w:szCs w:val="16"/>
              </w:rPr>
              <w:t xml:space="preserve">chunk transfer. </w:t>
            </w:r>
            <w:r w:rsidR="00F17069">
              <w:rPr>
                <w:rFonts w:ascii="Courier New" w:hAnsi="Courier New" w:cs="Courier New"/>
                <w:sz w:val="16"/>
                <w:szCs w:val="16"/>
              </w:rPr>
              <w:t>To allow device complain if any chunk missed</w:t>
            </w:r>
          </w:p>
        </w:tc>
      </w:tr>
      <w:tr w:rsidR="00096BBE" w:rsidRPr="007B3F10" w:rsidTr="00832E20">
        <w:trPr>
          <w:trHeight w:val="350"/>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CCM_Retry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1</w:t>
            </w:r>
          </w:p>
        </w:tc>
        <w:tc>
          <w:tcPr>
            <w:tcW w:w="1440" w:type="dxa"/>
          </w:tcPr>
          <w:p w:rsidR="00096BBE" w:rsidRPr="00EE7694" w:rsidRDefault="004B00B7" w:rsidP="00E11EBF">
            <w:pPr>
              <w:jc w:val="center"/>
              <w:rPr>
                <w:rFonts w:ascii="Courier New" w:hAnsi="Courier New" w:cs="Courier New"/>
                <w:sz w:val="16"/>
                <w:szCs w:val="16"/>
              </w:rPr>
            </w:pPr>
            <w:r w:rsidRPr="00EE7694">
              <w:rPr>
                <w:rFonts w:ascii="Courier New" w:hAnsi="Courier New" w:cs="Courier New"/>
                <w:sz w:val="16"/>
                <w:szCs w:val="16"/>
              </w:rPr>
              <w:t>number (0, 1,…255)</w:t>
            </w:r>
          </w:p>
        </w:tc>
        <w:tc>
          <w:tcPr>
            <w:tcW w:w="3420" w:type="dxa"/>
          </w:tcPr>
          <w:p w:rsidR="00096BBE" w:rsidRPr="00EE7694" w:rsidRDefault="00096BBE" w:rsidP="00E11EBF">
            <w:pPr>
              <w:pStyle w:val="PlainText"/>
              <w:spacing w:before="120" w:after="120"/>
              <w:rPr>
                <w:rFonts w:eastAsia="Times New Roman"/>
                <w:kern w:val="0"/>
                <w:sz w:val="16"/>
                <w:szCs w:val="16"/>
                <w:lang w:eastAsia="en-US" w:bidi="ar-SA"/>
              </w:rPr>
            </w:pPr>
            <w:r w:rsidRPr="00EE7694">
              <w:rPr>
                <w:rFonts w:eastAsia="Times New Roman"/>
                <w:kern w:val="0"/>
                <w:sz w:val="16"/>
                <w:szCs w:val="16"/>
                <w:lang w:eastAsia="en-US" w:bidi="ar-SA"/>
              </w:rPr>
              <w:t>Number of CCM retries</w:t>
            </w:r>
          </w:p>
        </w:tc>
      </w:tr>
      <w:tr w:rsidR="00096BBE" w:rsidRPr="007B3F10" w:rsidTr="00832E20">
        <w:trPr>
          <w:trHeight w:val="341"/>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SCM_Retry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1</w:t>
            </w:r>
          </w:p>
        </w:tc>
        <w:tc>
          <w:tcPr>
            <w:tcW w:w="1440" w:type="dxa"/>
          </w:tcPr>
          <w:p w:rsidR="00096BBE" w:rsidRPr="00EE7694" w:rsidRDefault="004B00B7" w:rsidP="00E11EBF">
            <w:pPr>
              <w:jc w:val="center"/>
              <w:rPr>
                <w:rFonts w:ascii="Courier New" w:hAnsi="Courier New" w:cs="Courier New"/>
                <w:sz w:val="16"/>
                <w:szCs w:val="16"/>
              </w:rPr>
            </w:pPr>
            <w:r w:rsidRPr="00EE7694">
              <w:rPr>
                <w:rFonts w:ascii="Courier New" w:hAnsi="Courier New" w:cs="Courier New"/>
                <w:sz w:val="16"/>
                <w:szCs w:val="16"/>
              </w:rPr>
              <w:t>number (0, 1,…255)</w:t>
            </w:r>
          </w:p>
        </w:tc>
        <w:tc>
          <w:tcPr>
            <w:tcW w:w="3420" w:type="dxa"/>
          </w:tcPr>
          <w:p w:rsidR="00096BBE" w:rsidRPr="00EE7694" w:rsidRDefault="00096BBE" w:rsidP="00E11EBF">
            <w:pPr>
              <w:pStyle w:val="PlainText"/>
              <w:spacing w:before="120" w:after="120"/>
              <w:rPr>
                <w:rFonts w:eastAsia="Times New Roman"/>
                <w:kern w:val="0"/>
                <w:sz w:val="16"/>
                <w:szCs w:val="16"/>
                <w:lang w:eastAsia="en-US" w:bidi="ar-SA"/>
              </w:rPr>
            </w:pPr>
            <w:r w:rsidRPr="00EE7694">
              <w:rPr>
                <w:rFonts w:eastAsia="Times New Roman"/>
                <w:kern w:val="0"/>
                <w:sz w:val="16"/>
                <w:szCs w:val="16"/>
                <w:lang w:eastAsia="en-US" w:bidi="ar-SA"/>
              </w:rPr>
              <w:t>Number of SCM retries</w:t>
            </w:r>
          </w:p>
        </w:tc>
      </w:tr>
      <w:tr w:rsidR="00096BBE" w:rsidRPr="007B3F10" w:rsidTr="00832E20">
        <w:trPr>
          <w:trHeight w:val="314"/>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Timeout_Val</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1</w:t>
            </w:r>
          </w:p>
        </w:tc>
        <w:tc>
          <w:tcPr>
            <w:tcW w:w="1440" w:type="dxa"/>
          </w:tcPr>
          <w:p w:rsidR="00096BBE" w:rsidRPr="00EE7694" w:rsidRDefault="00EB4179" w:rsidP="00E11EBF">
            <w:pPr>
              <w:jc w:val="center"/>
              <w:rPr>
                <w:rFonts w:ascii="Courier New" w:hAnsi="Courier New" w:cs="Courier New"/>
                <w:sz w:val="16"/>
                <w:szCs w:val="16"/>
              </w:rPr>
            </w:pPr>
            <w:r w:rsidRPr="00EE7694">
              <w:rPr>
                <w:rFonts w:ascii="Courier New" w:hAnsi="Courier New" w:cs="Courier New"/>
                <w:sz w:val="16"/>
                <w:szCs w:val="16"/>
              </w:rPr>
              <w:t>S</w:t>
            </w:r>
            <w:r w:rsidR="00096BBE" w:rsidRPr="00EE7694">
              <w:rPr>
                <w:rFonts w:ascii="Courier New" w:hAnsi="Courier New" w:cs="Courier New"/>
                <w:sz w:val="16"/>
                <w:szCs w:val="16"/>
              </w:rPr>
              <w:t>econds</w:t>
            </w:r>
          </w:p>
        </w:tc>
        <w:tc>
          <w:tcPr>
            <w:tcW w:w="3420" w:type="dxa"/>
          </w:tcPr>
          <w:p w:rsidR="00096BBE" w:rsidRPr="00EE7694" w:rsidRDefault="00096BBE" w:rsidP="00B31C36">
            <w:pPr>
              <w:rPr>
                <w:rFonts w:ascii="Courier New" w:hAnsi="Courier New" w:cs="Courier New"/>
                <w:sz w:val="16"/>
                <w:szCs w:val="16"/>
              </w:rPr>
            </w:pPr>
            <w:r w:rsidRPr="00EE7694">
              <w:rPr>
                <w:rFonts w:ascii="Courier New" w:hAnsi="Courier New" w:cs="Courier New"/>
                <w:sz w:val="16"/>
                <w:szCs w:val="16"/>
              </w:rPr>
              <w:t xml:space="preserve">Timeout value between any two consecutive </w:t>
            </w:r>
            <w:r w:rsidR="00B31C36">
              <w:rPr>
                <w:rFonts w:ascii="Courier New" w:hAnsi="Courier New" w:cs="Courier New"/>
                <w:sz w:val="16"/>
                <w:szCs w:val="16"/>
              </w:rPr>
              <w:t>packet/sequence transmission</w:t>
            </w:r>
            <w:r w:rsidRPr="00EE7694">
              <w:rPr>
                <w:rFonts w:ascii="Courier New" w:hAnsi="Courier New" w:cs="Courier New"/>
                <w:sz w:val="16"/>
                <w:szCs w:val="16"/>
              </w:rPr>
              <w:t xml:space="preserve"> from the MSU server</w:t>
            </w:r>
          </w:p>
        </w:tc>
      </w:tr>
      <w:tr w:rsidR="00C42D9B" w:rsidRPr="007B3F10" w:rsidTr="00832E20">
        <w:trPr>
          <w:trHeight w:val="314"/>
        </w:trPr>
        <w:tc>
          <w:tcPr>
            <w:tcW w:w="1800" w:type="dxa"/>
          </w:tcPr>
          <w:p w:rsidR="00C42D9B" w:rsidRPr="00EE7694" w:rsidRDefault="00C42D9B" w:rsidP="00E11EBF">
            <w:pPr>
              <w:jc w:val="center"/>
              <w:rPr>
                <w:rFonts w:ascii="Courier New" w:hAnsi="Courier New" w:cs="Courier New"/>
                <w:sz w:val="16"/>
                <w:szCs w:val="16"/>
              </w:rPr>
            </w:pPr>
            <w:r w:rsidRPr="0020784A">
              <w:rPr>
                <w:rFonts w:ascii="Courier New" w:hAnsi="Courier New" w:cs="Courier New"/>
                <w:sz w:val="16"/>
                <w:szCs w:val="16"/>
              </w:rPr>
              <w:t>Sequence Limit</w:t>
            </w:r>
          </w:p>
        </w:tc>
        <w:tc>
          <w:tcPr>
            <w:tcW w:w="900" w:type="dxa"/>
          </w:tcPr>
          <w:p w:rsidR="00C42D9B" w:rsidRPr="00EE7694" w:rsidRDefault="00C42D9B" w:rsidP="00E11EBF">
            <w:pPr>
              <w:jc w:val="center"/>
              <w:rPr>
                <w:rFonts w:ascii="Courier New" w:hAnsi="Courier New" w:cs="Courier New"/>
                <w:sz w:val="16"/>
                <w:szCs w:val="16"/>
              </w:rPr>
            </w:pPr>
            <w:r w:rsidRPr="0020784A">
              <w:rPr>
                <w:rFonts w:ascii="Courier New" w:hAnsi="Courier New" w:cs="Courier New"/>
                <w:sz w:val="16"/>
                <w:szCs w:val="16"/>
              </w:rPr>
              <w:t>1</w:t>
            </w:r>
          </w:p>
        </w:tc>
        <w:tc>
          <w:tcPr>
            <w:tcW w:w="1440" w:type="dxa"/>
          </w:tcPr>
          <w:p w:rsidR="00C42D9B" w:rsidRPr="00EE7694" w:rsidRDefault="00C42D9B" w:rsidP="00E11EBF">
            <w:pPr>
              <w:jc w:val="center"/>
              <w:rPr>
                <w:rFonts w:ascii="Courier New" w:hAnsi="Courier New" w:cs="Courier New"/>
                <w:sz w:val="16"/>
                <w:szCs w:val="16"/>
              </w:rPr>
            </w:pPr>
            <w:r w:rsidRPr="0020784A">
              <w:rPr>
                <w:rFonts w:ascii="Courier New" w:hAnsi="Courier New" w:cs="Courier New"/>
                <w:sz w:val="16"/>
                <w:szCs w:val="16"/>
              </w:rPr>
              <w:t>Integer</w:t>
            </w:r>
          </w:p>
        </w:tc>
        <w:tc>
          <w:tcPr>
            <w:tcW w:w="3420" w:type="dxa"/>
          </w:tcPr>
          <w:p w:rsidR="00C42D9B" w:rsidRPr="00EE7694" w:rsidRDefault="00C42D9B" w:rsidP="0020784A">
            <w:pPr>
              <w:jc w:val="center"/>
              <w:rPr>
                <w:rFonts w:ascii="Courier New" w:hAnsi="Courier New" w:cs="Courier New"/>
                <w:sz w:val="16"/>
                <w:szCs w:val="16"/>
              </w:rPr>
            </w:pPr>
            <w:r w:rsidRPr="0020784A">
              <w:rPr>
                <w:rFonts w:ascii="Courier New" w:hAnsi="Courier New" w:cs="Courier New"/>
                <w:sz w:val="16"/>
                <w:szCs w:val="16"/>
              </w:rPr>
              <w:t>Number of Sequence in a chunk  Range Min 1 to Max 32</w:t>
            </w:r>
          </w:p>
        </w:tc>
      </w:tr>
    </w:tbl>
    <w:p w:rsidR="005C152D" w:rsidRDefault="005C152D" w:rsidP="00056829">
      <w:pPr>
        <w:pStyle w:val="Caption"/>
        <w:jc w:val="center"/>
        <w:rPr>
          <w:rFonts w:ascii="Courier New" w:hAnsi="Courier New" w:cs="Courier New"/>
          <w:sz w:val="16"/>
          <w:szCs w:val="16"/>
        </w:rPr>
      </w:pPr>
      <w:bookmarkStart w:id="3" w:name="_Ref323215361"/>
    </w:p>
    <w:p w:rsidR="00B33CB8" w:rsidRPr="007B3F10" w:rsidRDefault="00056829" w:rsidP="00056829">
      <w:pPr>
        <w:pStyle w:val="Caption"/>
        <w:jc w:val="center"/>
        <w:rPr>
          <w:rFonts w:ascii="Courier New" w:hAnsi="Courier New" w:cs="Courier New"/>
          <w:b w:val="0"/>
        </w:rPr>
      </w:pPr>
      <w:r w:rsidRPr="007B3F10">
        <w:rPr>
          <w:rFonts w:ascii="Courier New" w:hAnsi="Courier New" w:cs="Courier New"/>
          <w:sz w:val="16"/>
          <w:szCs w:val="16"/>
        </w:rPr>
        <w:t xml:space="preserve">Table </w:t>
      </w:r>
      <w:bookmarkEnd w:id="3"/>
      <w:r w:rsidR="00056449">
        <w:rPr>
          <w:rFonts w:ascii="Courier New" w:hAnsi="Courier New" w:cs="Courier New"/>
          <w:sz w:val="16"/>
          <w:szCs w:val="16"/>
        </w:rPr>
        <w:t>5</w:t>
      </w:r>
      <w:r w:rsidRPr="007B3F10">
        <w:rPr>
          <w:rFonts w:ascii="Courier New" w:hAnsi="Courier New" w:cs="Courier New"/>
          <w:sz w:val="16"/>
          <w:szCs w:val="16"/>
        </w:rPr>
        <w:t xml:space="preserve">- </w:t>
      </w:r>
      <w:r w:rsidR="001B416C">
        <w:rPr>
          <w:rFonts w:ascii="Courier New" w:hAnsi="Courier New" w:cs="Courier New"/>
          <w:b w:val="0"/>
          <w:sz w:val="16"/>
          <w:szCs w:val="16"/>
        </w:rPr>
        <w:t>MSU Communication</w:t>
      </w:r>
      <w:r w:rsidR="00096BBE" w:rsidRPr="007B3F10">
        <w:rPr>
          <w:rFonts w:ascii="Courier New" w:hAnsi="Courier New" w:cs="Courier New"/>
          <w:b w:val="0"/>
          <w:sz w:val="16"/>
          <w:szCs w:val="16"/>
        </w:rPr>
        <w:t xml:space="preserve"> Parameter Field</w:t>
      </w:r>
    </w:p>
    <w:p w:rsidR="001237FB" w:rsidRPr="007B3F10" w:rsidRDefault="001237FB" w:rsidP="00F96446">
      <w:pPr>
        <w:pStyle w:val="PlainText"/>
        <w:numPr>
          <w:ilvl w:val="0"/>
          <w:numId w:val="24"/>
        </w:numPr>
        <w:spacing w:before="120" w:after="120"/>
        <w:jc w:val="both"/>
      </w:pPr>
      <w:r w:rsidRPr="007B3F10">
        <w:t xml:space="preserve">Variable Length Data – String of variable length, the length is specified by the previous field. For example, File Name Length field specifies the length of this field. </w:t>
      </w:r>
    </w:p>
    <w:p w:rsidR="007231F5" w:rsidRDefault="007231F5" w:rsidP="007231F5">
      <w:pPr>
        <w:pStyle w:val="PlainText"/>
        <w:ind w:left="1080"/>
        <w:jc w:val="both"/>
      </w:pPr>
    </w:p>
    <w:p w:rsidR="00243754" w:rsidRDefault="00243754" w:rsidP="007231F5">
      <w:pPr>
        <w:pStyle w:val="PlainText"/>
        <w:ind w:left="1080"/>
        <w:jc w:val="both"/>
      </w:pPr>
    </w:p>
    <w:p w:rsidR="00243754" w:rsidRPr="007B3F10" w:rsidRDefault="00243754" w:rsidP="007231F5">
      <w:pPr>
        <w:pStyle w:val="PlainText"/>
        <w:ind w:left="1080"/>
        <w:jc w:val="both"/>
      </w:pPr>
    </w:p>
    <w:p w:rsidR="00536633" w:rsidRPr="007B3F10" w:rsidRDefault="00A31C99" w:rsidP="009D673E">
      <w:pPr>
        <w:pStyle w:val="PlainText"/>
        <w:spacing w:before="120" w:after="120"/>
        <w:ind w:left="1080"/>
        <w:jc w:val="both"/>
      </w:pPr>
      <w:r w:rsidRPr="007B3F10">
        <w:br w:type="page"/>
      </w:r>
    </w:p>
    <w:p w:rsidR="00191088" w:rsidRDefault="00B94392" w:rsidP="00191088">
      <w:pPr>
        <w:numPr>
          <w:ilvl w:val="0"/>
          <w:numId w:val="2"/>
        </w:numPr>
        <w:tabs>
          <w:tab w:val="left" w:pos="900"/>
        </w:tabs>
        <w:jc w:val="both"/>
        <w:rPr>
          <w:rFonts w:ascii="Courier New" w:hAnsi="Courier New" w:cs="Courier New"/>
          <w:b/>
          <w:sz w:val="20"/>
          <w:szCs w:val="20"/>
        </w:rPr>
      </w:pPr>
      <w:r>
        <w:rPr>
          <w:rFonts w:ascii="Courier New" w:hAnsi="Courier New" w:cs="Courier New"/>
          <w:b/>
          <w:sz w:val="20"/>
          <w:szCs w:val="20"/>
        </w:rPr>
        <w:lastRenderedPageBreak/>
        <w:t>Connect</w:t>
      </w:r>
      <w:r w:rsidR="00977A4F">
        <w:rPr>
          <w:rFonts w:ascii="Courier New" w:hAnsi="Courier New" w:cs="Courier New"/>
          <w:b/>
          <w:sz w:val="20"/>
          <w:szCs w:val="20"/>
        </w:rPr>
        <w:t xml:space="preserve"> Message</w:t>
      </w:r>
    </w:p>
    <w:p w:rsidR="00191088" w:rsidRDefault="00191088" w:rsidP="00191088">
      <w:pPr>
        <w:tabs>
          <w:tab w:val="left" w:pos="900"/>
        </w:tabs>
        <w:ind w:left="720"/>
        <w:jc w:val="both"/>
        <w:rPr>
          <w:rFonts w:ascii="Courier New" w:hAnsi="Courier New" w:cs="Courier New"/>
          <w:b/>
          <w:sz w:val="20"/>
          <w:szCs w:val="20"/>
        </w:rPr>
      </w:pPr>
    </w:p>
    <w:p w:rsidR="005669C9" w:rsidRPr="00191088" w:rsidRDefault="005669C9" w:rsidP="00191088">
      <w:pPr>
        <w:tabs>
          <w:tab w:val="left" w:pos="900"/>
        </w:tabs>
        <w:ind w:left="720"/>
        <w:jc w:val="both"/>
        <w:rPr>
          <w:rFonts w:ascii="Courier New" w:hAnsi="Courier New" w:cs="Courier New"/>
          <w:b/>
          <w:sz w:val="20"/>
          <w:szCs w:val="20"/>
        </w:rPr>
      </w:pPr>
      <w:r>
        <w:rPr>
          <w:rFonts w:ascii="Courier New" w:hAnsi="Courier New" w:cs="Courier New"/>
          <w:sz w:val="20"/>
          <w:szCs w:val="20"/>
        </w:rPr>
        <w:t>Keeping compliance with th</w:t>
      </w:r>
      <w:r w:rsidR="00950711">
        <w:rPr>
          <w:rFonts w:ascii="Courier New" w:hAnsi="Courier New" w:cs="Courier New"/>
          <w:sz w:val="20"/>
          <w:szCs w:val="20"/>
        </w:rPr>
        <w:t>e</w:t>
      </w:r>
      <w:r w:rsidR="00097A62">
        <w:rPr>
          <w:rFonts w:ascii="Courier New" w:hAnsi="Courier New" w:cs="Courier New"/>
          <w:sz w:val="20"/>
          <w:szCs w:val="20"/>
        </w:rPr>
        <w:t xml:space="preserve"> security standards, MSU</w:t>
      </w:r>
      <w:r>
        <w:rPr>
          <w:rFonts w:ascii="Courier New" w:hAnsi="Courier New" w:cs="Courier New"/>
          <w:sz w:val="20"/>
          <w:szCs w:val="20"/>
        </w:rPr>
        <w:t xml:space="preserve"> perform</w:t>
      </w:r>
      <w:r w:rsidR="00097A62">
        <w:rPr>
          <w:rFonts w:ascii="Courier New" w:hAnsi="Courier New" w:cs="Courier New"/>
          <w:sz w:val="20"/>
          <w:szCs w:val="20"/>
        </w:rPr>
        <w:t>s</w:t>
      </w:r>
      <w:r>
        <w:rPr>
          <w:rFonts w:ascii="Courier New" w:hAnsi="Courier New" w:cs="Courier New"/>
          <w:sz w:val="20"/>
          <w:szCs w:val="20"/>
        </w:rPr>
        <w:t xml:space="preserve"> authentication (connection permissibility) at three levels</w:t>
      </w:r>
      <w:r w:rsidR="003B15D3">
        <w:rPr>
          <w:rFonts w:ascii="Courier New" w:hAnsi="Courier New" w:cs="Courier New"/>
          <w:sz w:val="20"/>
          <w:szCs w:val="20"/>
        </w:rPr>
        <w:t>. Level-1 is mandatory while Level-(2&amp;3) are optional.</w:t>
      </w:r>
    </w:p>
    <w:p w:rsidR="005D7157" w:rsidRDefault="005D7157" w:rsidP="005D7157">
      <w:pPr>
        <w:numPr>
          <w:ilvl w:val="1"/>
          <w:numId w:val="2"/>
        </w:numPr>
        <w:tabs>
          <w:tab w:val="left" w:pos="900"/>
        </w:tabs>
        <w:jc w:val="both"/>
        <w:rPr>
          <w:rFonts w:ascii="Courier New" w:hAnsi="Courier New" w:cs="Courier New"/>
          <w:sz w:val="20"/>
          <w:szCs w:val="20"/>
        </w:rPr>
      </w:pPr>
      <w:r>
        <w:rPr>
          <w:rFonts w:ascii="Courier New" w:hAnsi="Courier New" w:cs="Courier New"/>
          <w:sz w:val="20"/>
          <w:szCs w:val="20"/>
        </w:rPr>
        <w:t>Basic</w:t>
      </w:r>
      <w:r w:rsidR="005669C9">
        <w:rPr>
          <w:rFonts w:ascii="Courier New" w:hAnsi="Courier New" w:cs="Courier New"/>
          <w:sz w:val="20"/>
          <w:szCs w:val="20"/>
        </w:rPr>
        <w:t xml:space="preserve"> authentication</w:t>
      </w:r>
      <w:r>
        <w:rPr>
          <w:rFonts w:ascii="Courier New" w:hAnsi="Courier New" w:cs="Courier New"/>
          <w:sz w:val="20"/>
          <w:szCs w:val="20"/>
        </w:rPr>
        <w:t xml:space="preserve"> –</w:t>
      </w:r>
      <w:r w:rsidR="00097A62">
        <w:rPr>
          <w:rFonts w:ascii="Courier New" w:hAnsi="Courier New" w:cs="Courier New"/>
          <w:sz w:val="20"/>
          <w:szCs w:val="20"/>
        </w:rPr>
        <w:t xml:space="preserve"> Verification of Username</w:t>
      </w:r>
      <w:r>
        <w:rPr>
          <w:rFonts w:ascii="Courier New" w:hAnsi="Courier New" w:cs="Courier New"/>
          <w:sz w:val="20"/>
          <w:szCs w:val="20"/>
        </w:rPr>
        <w:t xml:space="preserve"> and Password</w:t>
      </w:r>
      <w:r w:rsidR="00097A62">
        <w:rPr>
          <w:rFonts w:ascii="Courier New" w:hAnsi="Courier New" w:cs="Courier New"/>
          <w:sz w:val="20"/>
          <w:szCs w:val="20"/>
        </w:rPr>
        <w:t xml:space="preserve"> alone.</w:t>
      </w:r>
      <w:r w:rsidR="00D87639">
        <w:rPr>
          <w:rFonts w:ascii="Courier New" w:hAnsi="Courier New" w:cs="Courier New"/>
          <w:sz w:val="20"/>
          <w:szCs w:val="20"/>
        </w:rPr>
        <w:t xml:space="preserve"> This a mandatory requirement. </w:t>
      </w:r>
    </w:p>
    <w:p w:rsidR="00097A62" w:rsidRDefault="005D7157" w:rsidP="00097A62">
      <w:pPr>
        <w:numPr>
          <w:ilvl w:val="1"/>
          <w:numId w:val="2"/>
        </w:numPr>
        <w:tabs>
          <w:tab w:val="left" w:pos="900"/>
        </w:tabs>
        <w:jc w:val="both"/>
        <w:rPr>
          <w:rFonts w:ascii="Courier New" w:hAnsi="Courier New" w:cs="Courier New"/>
          <w:sz w:val="20"/>
          <w:szCs w:val="20"/>
        </w:rPr>
      </w:pPr>
      <w:r>
        <w:rPr>
          <w:rFonts w:ascii="Courier New" w:hAnsi="Courier New" w:cs="Courier New"/>
          <w:sz w:val="20"/>
          <w:szCs w:val="20"/>
        </w:rPr>
        <w:t>IP</w:t>
      </w:r>
      <w:r w:rsidR="005669C9">
        <w:rPr>
          <w:rFonts w:ascii="Courier New" w:hAnsi="Courier New" w:cs="Courier New"/>
          <w:sz w:val="20"/>
          <w:szCs w:val="20"/>
        </w:rPr>
        <w:t xml:space="preserve"> white list</w:t>
      </w:r>
      <w:r>
        <w:rPr>
          <w:rFonts w:ascii="Courier New" w:hAnsi="Courier New" w:cs="Courier New"/>
          <w:sz w:val="20"/>
          <w:szCs w:val="20"/>
        </w:rPr>
        <w:t xml:space="preserve"> –</w:t>
      </w:r>
      <w:r w:rsidR="005669C9">
        <w:rPr>
          <w:rFonts w:ascii="Courier New" w:hAnsi="Courier New" w:cs="Courier New"/>
          <w:sz w:val="20"/>
          <w:szCs w:val="20"/>
        </w:rPr>
        <w:t xml:space="preserve"> The leech device </w:t>
      </w:r>
      <w:r w:rsidR="00097A62">
        <w:rPr>
          <w:rFonts w:ascii="Courier New" w:hAnsi="Courier New" w:cs="Courier New"/>
          <w:sz w:val="20"/>
          <w:szCs w:val="20"/>
        </w:rPr>
        <w:t>accepts data packets from those servers whose address falls in the IP white list.</w:t>
      </w:r>
    </w:p>
    <w:p w:rsidR="00950711" w:rsidRDefault="00950711" w:rsidP="00950711">
      <w:pPr>
        <w:tabs>
          <w:tab w:val="left" w:pos="900"/>
        </w:tabs>
        <w:ind w:left="1080"/>
        <w:jc w:val="both"/>
        <w:rPr>
          <w:rFonts w:ascii="Courier New" w:hAnsi="Courier New" w:cs="Courier New"/>
          <w:sz w:val="20"/>
          <w:szCs w:val="20"/>
        </w:rPr>
      </w:pPr>
      <w:r>
        <w:rPr>
          <w:rFonts w:ascii="Courier New" w:hAnsi="Courier New" w:cs="Courier New"/>
          <w:sz w:val="20"/>
          <w:szCs w:val="20"/>
        </w:rPr>
        <w:t>Packets from any other server must not be consumed.</w:t>
      </w:r>
    </w:p>
    <w:p w:rsidR="00097A62" w:rsidRDefault="00950711"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The IP white list</w:t>
      </w:r>
      <w:r w:rsidR="00097A62">
        <w:rPr>
          <w:rFonts w:ascii="Courier New" w:hAnsi="Courier New" w:cs="Courier New"/>
          <w:sz w:val="20"/>
          <w:szCs w:val="20"/>
        </w:rPr>
        <w:t xml:space="preserve"> is fed into the device through a binary file at the time of commissioning.</w:t>
      </w:r>
    </w:p>
    <w:p w:rsidR="00D87639" w:rsidRDefault="00D87639" w:rsidP="00097A62">
      <w:pPr>
        <w:tabs>
          <w:tab w:val="left" w:pos="900"/>
        </w:tabs>
        <w:ind w:left="1080"/>
        <w:jc w:val="both"/>
        <w:rPr>
          <w:rFonts w:ascii="Courier New" w:hAnsi="Courier New" w:cs="Courier New"/>
          <w:sz w:val="20"/>
          <w:szCs w:val="20"/>
        </w:rPr>
      </w:pPr>
      <w:r>
        <w:rPr>
          <w:rFonts w:ascii="Courier New" w:hAnsi="Courier New" w:cs="Courier New"/>
          <w:sz w:val="20"/>
          <w:szCs w:val="20"/>
        </w:rPr>
        <w:t>W</w:t>
      </w:r>
      <w:r w:rsidR="009A6429">
        <w:rPr>
          <w:rFonts w:ascii="Courier New" w:hAnsi="Courier New" w:cs="Courier New"/>
          <w:sz w:val="20"/>
          <w:szCs w:val="20"/>
        </w:rPr>
        <w:t xml:space="preserve">hite listing </w:t>
      </w:r>
      <w:r>
        <w:rPr>
          <w:rFonts w:ascii="Courier New" w:hAnsi="Courier New" w:cs="Courier New"/>
          <w:sz w:val="20"/>
          <w:szCs w:val="20"/>
        </w:rPr>
        <w:t xml:space="preserve">is optional and list content &amp; size is configurable and subjected to realization. </w:t>
      </w:r>
    </w:p>
    <w:p w:rsidR="00097A62" w:rsidRPr="00097A62" w:rsidRDefault="009A6429" w:rsidP="00097A62">
      <w:pPr>
        <w:tabs>
          <w:tab w:val="left" w:pos="900"/>
        </w:tabs>
        <w:ind w:left="1080"/>
        <w:jc w:val="both"/>
        <w:rPr>
          <w:rFonts w:ascii="Courier New" w:hAnsi="Courier New" w:cs="Courier New"/>
          <w:sz w:val="20"/>
          <w:szCs w:val="20"/>
        </w:rPr>
      </w:pPr>
      <w:r>
        <w:rPr>
          <w:rFonts w:ascii="Courier New" w:hAnsi="Courier New" w:cs="Courier New"/>
          <w:sz w:val="20"/>
          <w:szCs w:val="20"/>
        </w:rPr>
        <w:t xml:space="preserve"> </w:t>
      </w:r>
    </w:p>
    <w:p w:rsidR="005D7157" w:rsidRDefault="005D7157" w:rsidP="005D7157">
      <w:pPr>
        <w:numPr>
          <w:ilvl w:val="1"/>
          <w:numId w:val="2"/>
        </w:numPr>
        <w:tabs>
          <w:tab w:val="left" w:pos="900"/>
        </w:tabs>
        <w:jc w:val="both"/>
        <w:rPr>
          <w:rFonts w:ascii="Courier New" w:hAnsi="Courier New" w:cs="Courier New"/>
          <w:sz w:val="20"/>
          <w:szCs w:val="20"/>
        </w:rPr>
      </w:pPr>
      <w:r>
        <w:rPr>
          <w:rFonts w:ascii="Courier New" w:hAnsi="Courier New" w:cs="Courier New"/>
          <w:sz w:val="20"/>
          <w:szCs w:val="20"/>
        </w:rPr>
        <w:t>MAC –</w:t>
      </w:r>
      <w:r w:rsidR="00097A62">
        <w:rPr>
          <w:rFonts w:ascii="Courier New" w:hAnsi="Courier New" w:cs="Courier New"/>
          <w:sz w:val="20"/>
          <w:szCs w:val="20"/>
        </w:rPr>
        <w:t xml:space="preserve"> This is the superset, and it further incorporates server MAC address authentication at the device level.</w:t>
      </w:r>
    </w:p>
    <w:p w:rsidR="00097A62" w:rsidRDefault="00097A62"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This information is again present with the device through the configuration file.</w:t>
      </w:r>
    </w:p>
    <w:p w:rsidR="00F042C0" w:rsidRDefault="00F042C0"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To add another layer to device safety, the correctness of the hardware and the image to be transferred is cross- verified at the device level.</w:t>
      </w:r>
    </w:p>
    <w:p w:rsidR="005D7157" w:rsidRDefault="00F73758" w:rsidP="005D7157">
      <w:pPr>
        <w:tabs>
          <w:tab w:val="left" w:pos="900"/>
        </w:tabs>
        <w:ind w:left="1080"/>
        <w:jc w:val="both"/>
        <w:rPr>
          <w:rFonts w:ascii="Courier New" w:hAnsi="Courier New" w:cs="Courier New"/>
          <w:sz w:val="20"/>
          <w:szCs w:val="20"/>
        </w:rPr>
      </w:pPr>
      <w:r>
        <w:rPr>
          <w:rFonts w:ascii="Courier New" w:hAnsi="Courier New" w:cs="Courier New"/>
          <w:sz w:val="20"/>
          <w:szCs w:val="20"/>
        </w:rPr>
        <w:t>If the authentication fails at any level, the</w:t>
      </w:r>
      <w:r w:rsidR="0067227B">
        <w:rPr>
          <w:rFonts w:ascii="Courier New" w:hAnsi="Courier New" w:cs="Courier New"/>
          <w:sz w:val="20"/>
          <w:szCs w:val="20"/>
        </w:rPr>
        <w:t xml:space="preserve"> device</w:t>
      </w:r>
      <w:r>
        <w:rPr>
          <w:rFonts w:ascii="Courier New" w:hAnsi="Courier New" w:cs="Courier New"/>
          <w:sz w:val="20"/>
          <w:szCs w:val="20"/>
        </w:rPr>
        <w:t xml:space="preserve"> returns an error code defining the cause of the failure </w:t>
      </w:r>
      <w:r w:rsidR="0067227B">
        <w:rPr>
          <w:rFonts w:ascii="Courier New" w:hAnsi="Courier New" w:cs="Courier New"/>
          <w:sz w:val="20"/>
          <w:szCs w:val="20"/>
        </w:rPr>
        <w:t>and disengages from the upgrade process.</w:t>
      </w:r>
    </w:p>
    <w:p w:rsidR="0053441F" w:rsidRDefault="0053441F" w:rsidP="005D7157">
      <w:pPr>
        <w:tabs>
          <w:tab w:val="left" w:pos="900"/>
        </w:tabs>
        <w:ind w:left="1080"/>
        <w:jc w:val="both"/>
        <w:rPr>
          <w:rFonts w:ascii="Courier New" w:hAnsi="Courier New" w:cs="Courier New"/>
          <w:sz w:val="20"/>
          <w:szCs w:val="20"/>
        </w:rPr>
      </w:pPr>
    </w:p>
    <w:p w:rsidR="00522E6F" w:rsidRDefault="001336C9" w:rsidP="00522E6F">
      <w:pPr>
        <w:tabs>
          <w:tab w:val="left" w:pos="900"/>
        </w:tabs>
        <w:ind w:left="1080"/>
        <w:jc w:val="both"/>
        <w:rPr>
          <w:rFonts w:ascii="Courier New" w:hAnsi="Courier New" w:cs="Courier New"/>
          <w:sz w:val="20"/>
          <w:szCs w:val="20"/>
        </w:rPr>
      </w:pPr>
      <w:r>
        <w:rPr>
          <w:rFonts w:ascii="Courier New" w:hAnsi="Courier New" w:cs="Courier New"/>
          <w:sz w:val="20"/>
          <w:szCs w:val="20"/>
        </w:rPr>
        <w:t>This field</w:t>
      </w:r>
      <w:r w:rsidR="00522E6F">
        <w:rPr>
          <w:rFonts w:ascii="Courier New" w:hAnsi="Courier New" w:cs="Courier New"/>
          <w:sz w:val="20"/>
          <w:szCs w:val="20"/>
        </w:rPr>
        <w:t xml:space="preserve"> is optional and list content &amp; size is configurable and subjected to realization. </w:t>
      </w:r>
    </w:p>
    <w:p w:rsidR="00522E6F" w:rsidRDefault="00522E6F" w:rsidP="005D7157">
      <w:pPr>
        <w:tabs>
          <w:tab w:val="left" w:pos="900"/>
        </w:tabs>
        <w:ind w:left="1080"/>
        <w:jc w:val="both"/>
        <w:rPr>
          <w:rFonts w:ascii="Courier New" w:hAnsi="Courier New" w:cs="Courier New"/>
          <w:sz w:val="20"/>
          <w:szCs w:val="20"/>
        </w:rPr>
      </w:pPr>
    </w:p>
    <w:p w:rsidR="0053441F" w:rsidRPr="005D7157" w:rsidRDefault="0053441F" w:rsidP="005D7157">
      <w:pPr>
        <w:tabs>
          <w:tab w:val="left" w:pos="900"/>
        </w:tabs>
        <w:ind w:left="1080"/>
        <w:jc w:val="both"/>
        <w:rPr>
          <w:rFonts w:ascii="Courier New" w:hAnsi="Courier New" w:cs="Courier New"/>
          <w:sz w:val="20"/>
          <w:szCs w:val="20"/>
        </w:rPr>
      </w:pPr>
      <w:r>
        <w:rPr>
          <w:rFonts w:ascii="Courier New" w:hAnsi="Courier New" w:cs="Courier New"/>
          <w:sz w:val="20"/>
          <w:szCs w:val="20"/>
        </w:rPr>
        <w:t xml:space="preserve">The protocol also allows explicit disconnect. On receiving the disconnect message, the </w:t>
      </w:r>
      <w:r w:rsidR="00AF4779">
        <w:rPr>
          <w:rFonts w:ascii="Courier New" w:hAnsi="Courier New" w:cs="Courier New"/>
          <w:sz w:val="20"/>
          <w:szCs w:val="20"/>
        </w:rPr>
        <w:t>client</w:t>
      </w:r>
      <w:r>
        <w:rPr>
          <w:rFonts w:ascii="Courier New" w:hAnsi="Courier New" w:cs="Courier New"/>
          <w:sz w:val="20"/>
          <w:szCs w:val="20"/>
        </w:rPr>
        <w:t xml:space="preserve"> must disengage from the Upgrade process</w:t>
      </w:r>
      <w:r w:rsidR="00AF4779">
        <w:rPr>
          <w:rFonts w:ascii="Courier New" w:hAnsi="Courier New" w:cs="Courier New"/>
          <w:sz w:val="20"/>
          <w:szCs w:val="20"/>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9"/>
        <w:gridCol w:w="1662"/>
        <w:gridCol w:w="1729"/>
        <w:gridCol w:w="2176"/>
      </w:tblGrid>
      <w:tr w:rsidR="00F30D7C" w:rsidRPr="00EA0C4C" w:rsidTr="000F4AE3">
        <w:trPr>
          <w:trHeight w:val="359"/>
        </w:trPr>
        <w:tc>
          <w:tcPr>
            <w:tcW w:w="2569" w:type="dxa"/>
            <w:shd w:val="clear" w:color="auto" w:fill="0033CC"/>
          </w:tcPr>
          <w:p w:rsidR="00FC12F8" w:rsidRPr="00EA0C4C" w:rsidRDefault="00F30D7C" w:rsidP="00EA0C4C">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Byte-0</w:t>
            </w:r>
          </w:p>
        </w:tc>
        <w:tc>
          <w:tcPr>
            <w:tcW w:w="1677" w:type="dxa"/>
            <w:shd w:val="clear" w:color="auto" w:fill="0033CC"/>
          </w:tcPr>
          <w:p w:rsidR="00FC12F8" w:rsidRPr="00EA0C4C" w:rsidRDefault="00F30D7C" w:rsidP="00EA0C4C">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Byte-1</w:t>
            </w:r>
          </w:p>
        </w:tc>
        <w:tc>
          <w:tcPr>
            <w:tcW w:w="1618" w:type="dxa"/>
            <w:shd w:val="clear" w:color="auto" w:fill="0033CC"/>
          </w:tcPr>
          <w:p w:rsidR="00FC12F8" w:rsidRPr="00EA0C4C" w:rsidRDefault="00F30D7C" w:rsidP="00EA0C4C">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Byte-2</w:t>
            </w:r>
          </w:p>
        </w:tc>
        <w:tc>
          <w:tcPr>
            <w:tcW w:w="2272" w:type="dxa"/>
            <w:shd w:val="clear" w:color="auto" w:fill="0033CC"/>
          </w:tcPr>
          <w:p w:rsidR="00FC12F8" w:rsidRPr="00EA0C4C" w:rsidRDefault="00F30D7C" w:rsidP="00EA0C4C">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Byte-3</w:t>
            </w:r>
          </w:p>
        </w:tc>
      </w:tr>
      <w:tr w:rsidR="00D03B14" w:rsidRPr="00EA0C4C" w:rsidTr="000F4AE3">
        <w:tc>
          <w:tcPr>
            <w:tcW w:w="2569" w:type="dxa"/>
            <w:shd w:val="clear" w:color="auto" w:fill="BFBFBF"/>
          </w:tcPr>
          <w:p w:rsidR="00D03B14" w:rsidRPr="00EA0C4C" w:rsidRDefault="00D03B14" w:rsidP="00EA0C4C">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opcode(4)|subcode(4)</w:t>
            </w:r>
          </w:p>
        </w:tc>
        <w:tc>
          <w:tcPr>
            <w:tcW w:w="1677" w:type="dxa"/>
            <w:shd w:val="clear" w:color="auto" w:fill="FFCC99"/>
          </w:tcPr>
          <w:p w:rsidR="00D03B14" w:rsidRPr="00EA0C4C" w:rsidRDefault="000F4AE3" w:rsidP="000F4AE3">
            <w:pPr>
              <w:widowControl/>
              <w:tabs>
                <w:tab w:val="left" w:pos="360"/>
                <w:tab w:val="center" w:pos="766"/>
              </w:tabs>
              <w:suppressAutoHyphens w:val="0"/>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ab/>
            </w:r>
            <w:r>
              <w:rPr>
                <w:rFonts w:ascii="Courier New" w:eastAsia="Times New Roman" w:hAnsi="Courier New" w:cs="Courier New"/>
                <w:kern w:val="0"/>
                <w:sz w:val="14"/>
                <w:szCs w:val="14"/>
                <w:lang w:eastAsia="en-US" w:bidi="ar-SA"/>
              </w:rPr>
              <w:tab/>
            </w:r>
            <w:r w:rsidR="00D03B14" w:rsidRPr="00EA0C4C">
              <w:rPr>
                <w:rFonts w:ascii="Courier New" w:eastAsia="Times New Roman" w:hAnsi="Courier New" w:cs="Courier New"/>
                <w:kern w:val="0"/>
                <w:sz w:val="14"/>
                <w:szCs w:val="14"/>
                <w:lang w:eastAsia="en-US" w:bidi="ar-SA"/>
              </w:rPr>
              <w:t>Reserved</w:t>
            </w:r>
          </w:p>
        </w:tc>
        <w:tc>
          <w:tcPr>
            <w:tcW w:w="1618" w:type="dxa"/>
            <w:shd w:val="clear" w:color="auto" w:fill="BFBFBF" w:themeFill="background1" w:themeFillShade="BF"/>
          </w:tcPr>
          <w:p w:rsidR="00D03B14" w:rsidRPr="00EA0C4C" w:rsidRDefault="00D03B14" w:rsidP="00D03B14">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2272" w:type="dxa"/>
            <w:shd w:val="clear" w:color="auto" w:fill="D9D9D9"/>
          </w:tcPr>
          <w:p w:rsidR="00D03B14" w:rsidRPr="00EA0C4C" w:rsidRDefault="00D03B14"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IP version(1)| Protocol Version(3)|reserved(4)</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C3B63"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Ip[0]</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C3B63"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Ip[1]</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C3B63"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Ip[2]</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Ip[3]</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Ip[4]</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Ip[5]</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Ip[6]</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Ip[7]</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Ip[8]</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Ip[9]</w:t>
            </w:r>
          </w:p>
        </w:tc>
      </w:tr>
      <w:tr w:rsidR="00F30D7C" w:rsidRPr="00EA0C4C" w:rsidTr="00EA0C4C">
        <w:tc>
          <w:tcPr>
            <w:tcW w:w="8136" w:type="dxa"/>
            <w:gridSpan w:val="4"/>
            <w:shd w:val="clear" w:color="auto" w:fill="BFBFBF"/>
          </w:tcPr>
          <w:p w:rsidR="00F30D7C" w:rsidRPr="00EA0C4C" w:rsidRDefault="00CA0462" w:rsidP="00EA0C4C">
            <w:pPr>
              <w:tabs>
                <w:tab w:val="left" w:pos="900"/>
              </w:tabs>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Transaction ID</w:t>
            </w:r>
          </w:p>
        </w:tc>
      </w:tr>
      <w:tr w:rsidR="00F30D7C" w:rsidRPr="00EA0C4C" w:rsidTr="000F4AE3">
        <w:tc>
          <w:tcPr>
            <w:tcW w:w="2569"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MAC[0]</w:t>
            </w:r>
          </w:p>
        </w:tc>
        <w:tc>
          <w:tcPr>
            <w:tcW w:w="1677"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MAC[1]</w:t>
            </w:r>
          </w:p>
        </w:tc>
        <w:tc>
          <w:tcPr>
            <w:tcW w:w="1618"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MAC[2]</w:t>
            </w:r>
          </w:p>
        </w:tc>
        <w:tc>
          <w:tcPr>
            <w:tcW w:w="2272"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MAC[3]</w:t>
            </w:r>
          </w:p>
        </w:tc>
      </w:tr>
      <w:tr w:rsidR="00F30D7C" w:rsidRPr="00EA0C4C" w:rsidTr="000F4AE3">
        <w:tc>
          <w:tcPr>
            <w:tcW w:w="2569"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MAC[4]</w:t>
            </w:r>
          </w:p>
        </w:tc>
        <w:tc>
          <w:tcPr>
            <w:tcW w:w="1677"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MAC[5]</w:t>
            </w:r>
          </w:p>
        </w:tc>
        <w:tc>
          <w:tcPr>
            <w:tcW w:w="1618" w:type="dxa"/>
            <w:shd w:val="clear" w:color="auto" w:fill="BFBFBF"/>
          </w:tcPr>
          <w:p w:rsidR="00F30D7C" w:rsidRPr="00EA0C4C" w:rsidRDefault="000F4AE3" w:rsidP="00EA0C4C">
            <w:pPr>
              <w:tabs>
                <w:tab w:val="left" w:pos="900"/>
              </w:tabs>
              <w:jc w:val="both"/>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Conncetion_timeout</w:t>
            </w:r>
          </w:p>
        </w:tc>
        <w:tc>
          <w:tcPr>
            <w:tcW w:w="2272" w:type="dxa"/>
            <w:shd w:val="clear" w:color="auto" w:fill="BFBFBF"/>
          </w:tcPr>
          <w:p w:rsidR="00F30D7C" w:rsidRPr="00EA0C4C" w:rsidRDefault="000F4AE3" w:rsidP="000F4AE3">
            <w:pPr>
              <w:tabs>
                <w:tab w:val="left" w:pos="900"/>
              </w:tabs>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T/F|Filename_len</w:t>
            </w:r>
          </w:p>
        </w:tc>
      </w:tr>
      <w:tr w:rsidR="000F4AE3" w:rsidRPr="00EA0C4C" w:rsidTr="000F4AE3">
        <w:tc>
          <w:tcPr>
            <w:tcW w:w="2569"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T/F|HardwareId_len</w:t>
            </w:r>
          </w:p>
        </w:tc>
        <w:tc>
          <w:tcPr>
            <w:tcW w:w="1677"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T/F|ModelName_len</w:t>
            </w:r>
          </w:p>
        </w:tc>
        <w:tc>
          <w:tcPr>
            <w:tcW w:w="1618"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T/F|ModelName_len</w:t>
            </w:r>
          </w:p>
        </w:tc>
        <w:tc>
          <w:tcPr>
            <w:tcW w:w="2272" w:type="dxa"/>
            <w:shd w:val="clear" w:color="auto" w:fill="BFBFBF"/>
          </w:tcPr>
          <w:p w:rsidR="000F4AE3" w:rsidRPr="00EA0C4C" w:rsidRDefault="000F4AE3" w:rsidP="00F77624">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T/F|Password_len</w:t>
            </w:r>
          </w:p>
        </w:tc>
      </w:tr>
      <w:tr w:rsidR="000F4AE3" w:rsidRPr="00EA0C4C" w:rsidTr="000F4AE3">
        <w:tc>
          <w:tcPr>
            <w:tcW w:w="2569"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T/F|Username_len(encryption)</w:t>
            </w:r>
          </w:p>
        </w:tc>
        <w:tc>
          <w:tcPr>
            <w:tcW w:w="1677"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T/F|F/w-Ver_Len</w:t>
            </w:r>
          </w:p>
        </w:tc>
        <w:tc>
          <w:tcPr>
            <w:tcW w:w="1618"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T/F|S/w-Ver_Len</w:t>
            </w:r>
          </w:p>
        </w:tc>
        <w:tc>
          <w:tcPr>
            <w:tcW w:w="2272"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T/F|Vendor_Id_len</w:t>
            </w:r>
          </w:p>
        </w:tc>
      </w:tr>
      <w:tr w:rsidR="000F4AE3" w:rsidRPr="00EA0C4C" w:rsidTr="000F4AE3">
        <w:tc>
          <w:tcPr>
            <w:tcW w:w="2569" w:type="dxa"/>
            <w:shd w:val="clear" w:color="auto" w:fill="BFBFBF"/>
          </w:tcPr>
          <w:p w:rsidR="000F4AE3" w:rsidRPr="00EA0C4C" w:rsidRDefault="000F4AE3" w:rsidP="002A3E2F">
            <w:pPr>
              <w:tabs>
                <w:tab w:val="left" w:pos="900"/>
              </w:tabs>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T/F|Product_Name_len</w:t>
            </w:r>
          </w:p>
        </w:tc>
        <w:tc>
          <w:tcPr>
            <w:tcW w:w="1677" w:type="dxa"/>
            <w:shd w:val="clear" w:color="auto" w:fill="BFBFBF" w:themeFill="background1" w:themeFillShade="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p>
        </w:tc>
        <w:tc>
          <w:tcPr>
            <w:tcW w:w="1618"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p>
        </w:tc>
        <w:tc>
          <w:tcPr>
            <w:tcW w:w="2272"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p>
        </w:tc>
      </w:tr>
      <w:tr w:rsidR="000F4AE3" w:rsidRPr="00EA0C4C" w:rsidTr="00EA0C4C">
        <w:tc>
          <w:tcPr>
            <w:tcW w:w="8136" w:type="dxa"/>
            <w:gridSpan w:val="4"/>
            <w:shd w:val="clear" w:color="auto" w:fill="B6DDE8"/>
          </w:tcPr>
          <w:p w:rsidR="000F4AE3" w:rsidRPr="00EA0C4C" w:rsidRDefault="000F4AE3" w:rsidP="00EA0C4C">
            <w:pPr>
              <w:widowControl/>
              <w:suppressAutoHyphens w:val="0"/>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Variable Length Data</w:t>
            </w:r>
          </w:p>
        </w:tc>
      </w:tr>
    </w:tbl>
    <w:p w:rsidR="00DA3511" w:rsidRDefault="005669C9" w:rsidP="00DA3511">
      <w:pPr>
        <w:tabs>
          <w:tab w:val="left" w:pos="900"/>
        </w:tabs>
        <w:ind w:left="720"/>
        <w:jc w:val="both"/>
        <w:rPr>
          <w:rFonts w:ascii="Courier New" w:hAnsi="Courier New" w:cs="Courier New"/>
          <w:sz w:val="16"/>
          <w:szCs w:val="16"/>
        </w:rPr>
      </w:pPr>
      <w:r>
        <w:rPr>
          <w:rFonts w:ascii="Courier New" w:hAnsi="Courier New" w:cs="Courier New"/>
          <w:sz w:val="20"/>
          <w:szCs w:val="20"/>
        </w:rPr>
        <w:tab/>
      </w:r>
      <w:r>
        <w:rPr>
          <w:rFonts w:ascii="Courier New" w:hAnsi="Courier New" w:cs="Courier New"/>
          <w:sz w:val="20"/>
          <w:szCs w:val="20"/>
        </w:rPr>
        <w:tab/>
        <w:t xml:space="preserve">      </w:t>
      </w:r>
      <w:r w:rsidRPr="007B3F10">
        <w:rPr>
          <w:rFonts w:ascii="Courier New" w:hAnsi="Courier New" w:cs="Courier New"/>
          <w:sz w:val="16"/>
          <w:szCs w:val="16"/>
        </w:rPr>
        <w:t xml:space="preserve">Table </w:t>
      </w:r>
      <w:r w:rsidR="0061243B"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61243B" w:rsidRPr="007B3F10">
        <w:rPr>
          <w:rFonts w:ascii="Courier New" w:hAnsi="Courier New" w:cs="Courier New"/>
          <w:sz w:val="16"/>
          <w:szCs w:val="16"/>
        </w:rPr>
        <w:fldChar w:fldCharType="separate"/>
      </w:r>
      <w:r w:rsidR="00D20D2A">
        <w:rPr>
          <w:rFonts w:ascii="Courier New" w:hAnsi="Courier New" w:cs="Courier New"/>
          <w:noProof/>
          <w:sz w:val="16"/>
          <w:szCs w:val="16"/>
        </w:rPr>
        <w:t>6</w:t>
      </w:r>
      <w:r w:rsidR="0061243B" w:rsidRPr="007B3F10">
        <w:rPr>
          <w:rFonts w:ascii="Courier New" w:hAnsi="Courier New" w:cs="Courier New"/>
          <w:sz w:val="16"/>
          <w:szCs w:val="16"/>
        </w:rPr>
        <w:fldChar w:fldCharType="end"/>
      </w:r>
      <w:r w:rsidRPr="007B3F10">
        <w:rPr>
          <w:rFonts w:ascii="Courier New" w:hAnsi="Courier New" w:cs="Courier New"/>
        </w:rPr>
        <w:t xml:space="preserve"> </w:t>
      </w:r>
      <w:r w:rsidRPr="007B3F10">
        <w:rPr>
          <w:rFonts w:ascii="Courier New" w:hAnsi="Courier New" w:cs="Courier New"/>
          <w:b/>
        </w:rPr>
        <w:t>–</w:t>
      </w:r>
      <w:r w:rsidRPr="007B3F10">
        <w:rPr>
          <w:rFonts w:ascii="Courier New" w:hAnsi="Courier New" w:cs="Courier New"/>
        </w:rPr>
        <w:t xml:space="preserve"> </w:t>
      </w:r>
      <w:r w:rsidR="007A5A53">
        <w:rPr>
          <w:rFonts w:ascii="Courier New" w:hAnsi="Courier New" w:cs="Courier New"/>
          <w:sz w:val="16"/>
          <w:szCs w:val="16"/>
        </w:rPr>
        <w:t>Connect</w:t>
      </w:r>
      <w:r w:rsidR="00720511">
        <w:rPr>
          <w:rFonts w:ascii="Courier New" w:hAnsi="Courier New" w:cs="Courier New"/>
          <w:sz w:val="16"/>
          <w:szCs w:val="16"/>
        </w:rPr>
        <w:t xml:space="preserve"> Request</w:t>
      </w:r>
      <w:r w:rsidRPr="007B3F10">
        <w:rPr>
          <w:rFonts w:ascii="Courier New" w:hAnsi="Courier New" w:cs="Courier New"/>
          <w:sz w:val="16"/>
          <w:szCs w:val="16"/>
        </w:rPr>
        <w:t xml:space="preserve"> Message Format (</w:t>
      </w:r>
      <w:r w:rsidR="00405AEA">
        <w:rPr>
          <w:rFonts w:ascii="Courier New" w:hAnsi="Courier New" w:cs="Courier New"/>
          <w:sz w:val="16"/>
          <w:szCs w:val="16"/>
        </w:rPr>
        <w:t>I</w:t>
      </w:r>
      <w:r w:rsidRPr="007B3F10">
        <w:rPr>
          <w:rFonts w:ascii="Courier New" w:hAnsi="Courier New" w:cs="Courier New"/>
          <w:sz w:val="16"/>
          <w:szCs w:val="16"/>
        </w:rPr>
        <w:t>M)</w:t>
      </w:r>
    </w:p>
    <w:p w:rsidR="005669C9" w:rsidRDefault="005669C9" w:rsidP="00DA3511">
      <w:pPr>
        <w:tabs>
          <w:tab w:val="left" w:pos="900"/>
        </w:tabs>
        <w:ind w:left="720"/>
        <w:jc w:val="both"/>
        <w:rPr>
          <w:rFonts w:ascii="Courier New" w:hAnsi="Courier New" w:cs="Courier New"/>
          <w:sz w:val="16"/>
          <w:szCs w:val="16"/>
        </w:rPr>
      </w:pPr>
    </w:p>
    <w:p w:rsidR="00E6243E" w:rsidRDefault="0067227B" w:rsidP="0067227B">
      <w:pPr>
        <w:pStyle w:val="PlainText"/>
        <w:numPr>
          <w:ilvl w:val="0"/>
          <w:numId w:val="24"/>
        </w:numPr>
        <w:jc w:val="both"/>
      </w:pPr>
      <w:r>
        <w:t xml:space="preserve">Opcode  - </w:t>
      </w:r>
      <w:r w:rsidR="00E6243E" w:rsidRPr="006A54E8">
        <w:rPr>
          <w:rFonts w:eastAsia="Times New Roman"/>
          <w:kern w:val="0"/>
          <w:sz w:val="14"/>
          <w:szCs w:val="14"/>
          <w:lang w:eastAsia="en-US" w:bidi="ar-SA"/>
        </w:rPr>
        <w:t>MSU_DEVICE_</w:t>
      </w:r>
      <w:r w:rsidR="00250F40">
        <w:rPr>
          <w:rFonts w:eastAsia="Times New Roman"/>
          <w:kern w:val="0"/>
          <w:sz w:val="14"/>
          <w:szCs w:val="14"/>
          <w:lang w:eastAsia="en-US" w:bidi="ar-SA"/>
        </w:rPr>
        <w:t>CONNECTION</w:t>
      </w:r>
      <w:r w:rsidR="00250F40">
        <w:t xml:space="preserve"> </w:t>
      </w:r>
      <w:r w:rsidR="00E6243E">
        <w:t>(4)</w:t>
      </w:r>
    </w:p>
    <w:p w:rsidR="0067227B" w:rsidRDefault="0067227B" w:rsidP="0067227B">
      <w:pPr>
        <w:pStyle w:val="PlainText"/>
        <w:numPr>
          <w:ilvl w:val="0"/>
          <w:numId w:val="24"/>
        </w:numPr>
        <w:jc w:val="both"/>
      </w:pPr>
      <w:r>
        <w:t xml:space="preserve">Subcode – </w:t>
      </w:r>
      <w:r w:rsidR="00E6243E">
        <w:t>REQ</w:t>
      </w:r>
      <w:r>
        <w:t xml:space="preserve"> (</w:t>
      </w:r>
      <w:r w:rsidR="00E6243E">
        <w:t>1</w:t>
      </w:r>
      <w:r w:rsidRPr="007B3F10">
        <w:t>)</w:t>
      </w:r>
    </w:p>
    <w:p w:rsidR="0067227B" w:rsidRPr="007B3F10" w:rsidRDefault="009B14DB" w:rsidP="009B14DB">
      <w:pPr>
        <w:pStyle w:val="PlainText"/>
        <w:numPr>
          <w:ilvl w:val="0"/>
          <w:numId w:val="24"/>
        </w:numPr>
        <w:jc w:val="both"/>
      </w:pPr>
      <w:r>
        <w:t xml:space="preserve">Msg_type – </w:t>
      </w:r>
      <w:r w:rsidRPr="007B3F10">
        <w:t xml:space="preserve">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2</w:t>
      </w:r>
      <w:r w:rsidRPr="007B3F10">
        <w:rPr>
          <w:sz w:val="16"/>
          <w:szCs w:val="16"/>
        </w:rPr>
        <w:t xml:space="preserve"> </w:t>
      </w:r>
      <w:r w:rsidR="005D06D2">
        <w:fldChar w:fldCharType="end"/>
      </w:r>
      <w:r>
        <w:t xml:space="preserve"> for</w:t>
      </w:r>
      <w:r w:rsidRPr="007B3F10">
        <w:t xml:space="preserve"> description.</w:t>
      </w:r>
      <w:r w:rsidR="00E6243E">
        <w:tab/>
      </w:r>
      <w:r w:rsidR="0067227B" w:rsidRPr="007B3F10">
        <w:t xml:space="preserve">    </w:t>
      </w:r>
      <w:r w:rsidR="0067227B">
        <w:t xml:space="preserve">        </w:t>
      </w:r>
    </w:p>
    <w:p w:rsidR="00EE3436" w:rsidRPr="007B3F10" w:rsidRDefault="00EE3436" w:rsidP="00EE3436">
      <w:pPr>
        <w:pStyle w:val="PlainText"/>
        <w:numPr>
          <w:ilvl w:val="0"/>
          <w:numId w:val="18"/>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rsidRPr="007B3F10">
        <w:t xml:space="preserve"> description. </w:t>
      </w:r>
    </w:p>
    <w:p w:rsidR="00EE3436" w:rsidRPr="007B3F10" w:rsidRDefault="00EE3436" w:rsidP="00EE3436">
      <w:pPr>
        <w:pStyle w:val="PlainText"/>
        <w:numPr>
          <w:ilvl w:val="0"/>
          <w:numId w:val="18"/>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 </w:t>
      </w:r>
    </w:p>
    <w:p w:rsidR="0067227B" w:rsidRDefault="0059242B" w:rsidP="0067227B">
      <w:pPr>
        <w:pStyle w:val="PlainText"/>
        <w:numPr>
          <w:ilvl w:val="0"/>
          <w:numId w:val="18"/>
        </w:numPr>
        <w:spacing w:before="120" w:after="120"/>
        <w:jc w:val="both"/>
      </w:pPr>
      <w:r>
        <w:lastRenderedPageBreak/>
        <w:t>Server IP</w:t>
      </w:r>
      <w:r w:rsidR="0067227B" w:rsidRPr="007B3F10">
        <w:t xml:space="preserve"> – </w:t>
      </w:r>
      <w:r>
        <w:t>IP address of the server.</w:t>
      </w:r>
    </w:p>
    <w:p w:rsidR="0059242B" w:rsidRDefault="0059242B" w:rsidP="0067227B">
      <w:pPr>
        <w:pStyle w:val="PlainText"/>
        <w:numPr>
          <w:ilvl w:val="0"/>
          <w:numId w:val="18"/>
        </w:numPr>
        <w:spacing w:before="120" w:after="120"/>
        <w:jc w:val="both"/>
      </w:pPr>
      <w:r>
        <w:t xml:space="preserve">Transaction ID – </w:t>
      </w:r>
      <w:r w:rsidRPr="007B3F10">
        <w:t xml:space="preserve">Randomly generated number which uniquely represents one MSU cycle </w:t>
      </w:r>
    </w:p>
    <w:p w:rsidR="0067227B" w:rsidRDefault="0059242B" w:rsidP="0067227B">
      <w:pPr>
        <w:pStyle w:val="PlainText"/>
        <w:numPr>
          <w:ilvl w:val="0"/>
          <w:numId w:val="18"/>
        </w:numPr>
        <w:spacing w:before="120" w:after="120"/>
        <w:jc w:val="both"/>
      </w:pPr>
      <w:r>
        <w:t>MAC</w:t>
      </w:r>
      <w:r w:rsidR="0067227B" w:rsidRPr="007B3F10">
        <w:t xml:space="preserve"> ID – </w:t>
      </w:r>
      <w:r>
        <w:t>MAC address of the server.</w:t>
      </w:r>
      <w:r w:rsidR="003534EE">
        <w:t xml:space="preserve"> Set to 0 if not available</w:t>
      </w:r>
    </w:p>
    <w:p w:rsidR="000F4AE3" w:rsidRDefault="000F4AE3" w:rsidP="004E0A05">
      <w:pPr>
        <w:pStyle w:val="PlainText"/>
        <w:numPr>
          <w:ilvl w:val="0"/>
          <w:numId w:val="18"/>
        </w:numPr>
        <w:spacing w:before="120" w:after="120"/>
        <w:jc w:val="both"/>
      </w:pPr>
      <w:r>
        <w:t xml:space="preserve">Connection-timeout- </w:t>
      </w:r>
      <w:r w:rsidR="00071109" w:rsidRPr="007B3F10">
        <w:t>On Communication failure for a period greater than this timeout value, the Client</w:t>
      </w:r>
      <w:r w:rsidR="00612387">
        <w:t>/Server</w:t>
      </w:r>
      <w:r w:rsidR="00071109" w:rsidRPr="007B3F10">
        <w:t xml:space="preserve"> MUST exit from the current process and become available for next update cycle without participating for the rest of the current update pro</w:t>
      </w:r>
      <w:r w:rsidR="00071109">
        <w:t>cess, unless connection is explicitly established again.</w:t>
      </w:r>
    </w:p>
    <w:p w:rsidR="0059242B" w:rsidRDefault="0059242B" w:rsidP="0059242B">
      <w:pPr>
        <w:pStyle w:val="PlainText"/>
        <w:numPr>
          <w:ilvl w:val="0"/>
          <w:numId w:val="18"/>
        </w:numPr>
        <w:spacing w:before="120" w:after="120"/>
        <w:jc w:val="both"/>
      </w:pPr>
      <w:r w:rsidRPr="007B3F10">
        <w:t xml:space="preserve">T/F – Bit to suggest if the field exists or not. </w:t>
      </w:r>
    </w:p>
    <w:p w:rsidR="0059242B" w:rsidRPr="007B3F10" w:rsidRDefault="0059242B" w:rsidP="0059242B">
      <w:pPr>
        <w:pStyle w:val="PlainText"/>
        <w:numPr>
          <w:ilvl w:val="0"/>
          <w:numId w:val="18"/>
        </w:numPr>
        <w:spacing w:before="120" w:after="120"/>
        <w:jc w:val="both"/>
      </w:pPr>
      <w:r>
        <w:t>Filename_len – Length of the image filename.</w:t>
      </w:r>
    </w:p>
    <w:p w:rsidR="0059242B" w:rsidRPr="007B3F10" w:rsidRDefault="0059242B" w:rsidP="0059242B">
      <w:pPr>
        <w:pStyle w:val="PlainText"/>
        <w:numPr>
          <w:ilvl w:val="0"/>
          <w:numId w:val="18"/>
        </w:numPr>
        <w:spacing w:before="120" w:after="120"/>
        <w:jc w:val="both"/>
      </w:pPr>
      <w:r w:rsidRPr="007B3F10">
        <w:t>HW_ID_Len – Length of the Hardware Identification string.</w:t>
      </w:r>
    </w:p>
    <w:p w:rsidR="0059242B" w:rsidRPr="007B3F10" w:rsidRDefault="0059242B" w:rsidP="0059242B">
      <w:pPr>
        <w:pStyle w:val="PlainText"/>
        <w:numPr>
          <w:ilvl w:val="0"/>
          <w:numId w:val="18"/>
        </w:numPr>
        <w:spacing w:before="120" w:after="120"/>
        <w:jc w:val="both"/>
      </w:pPr>
      <w:r w:rsidRPr="007B3F10">
        <w:t>Product_ID_Len – Length of the Product Identification string.</w:t>
      </w:r>
    </w:p>
    <w:p w:rsidR="0059242B" w:rsidRDefault="0059242B" w:rsidP="0059242B">
      <w:pPr>
        <w:pStyle w:val="PlainText"/>
        <w:numPr>
          <w:ilvl w:val="0"/>
          <w:numId w:val="18"/>
        </w:numPr>
        <w:spacing w:before="120" w:after="120"/>
        <w:jc w:val="both"/>
      </w:pPr>
      <w:r w:rsidRPr="007B3F10">
        <w:t>Model_Name_Len – Length of the Model Name string.</w:t>
      </w:r>
    </w:p>
    <w:p w:rsidR="0059242B" w:rsidRDefault="0059242B" w:rsidP="0059242B">
      <w:pPr>
        <w:pStyle w:val="PlainText"/>
        <w:numPr>
          <w:ilvl w:val="0"/>
          <w:numId w:val="18"/>
        </w:numPr>
        <w:spacing w:before="120" w:after="120"/>
        <w:jc w:val="both"/>
      </w:pPr>
      <w:r>
        <w:t>Password_len – Length of the password.</w:t>
      </w:r>
    </w:p>
    <w:p w:rsidR="0059242B" w:rsidRPr="007B3F10" w:rsidRDefault="0059242B" w:rsidP="0059242B">
      <w:pPr>
        <w:pStyle w:val="PlainText"/>
        <w:numPr>
          <w:ilvl w:val="0"/>
          <w:numId w:val="18"/>
        </w:numPr>
        <w:spacing w:before="120" w:after="120"/>
        <w:jc w:val="both"/>
      </w:pPr>
      <w:r>
        <w:t>Username_len – Length of the username.</w:t>
      </w:r>
    </w:p>
    <w:p w:rsidR="00A70F7F" w:rsidRPr="007B3F10" w:rsidRDefault="0059242B" w:rsidP="000B3BEC">
      <w:pPr>
        <w:pStyle w:val="PlainText"/>
        <w:numPr>
          <w:ilvl w:val="0"/>
          <w:numId w:val="18"/>
        </w:numPr>
        <w:spacing w:before="120" w:after="120"/>
        <w:jc w:val="both"/>
      </w:pPr>
      <w:r w:rsidRPr="007B3F10">
        <w:t>FW_</w:t>
      </w:r>
      <w:r w:rsidR="000B3BEC">
        <w:t>SW_</w:t>
      </w:r>
      <w:r w:rsidRPr="007B3F10">
        <w:t xml:space="preserve">Ver_Len – Length of the Firmware </w:t>
      </w:r>
      <w:r w:rsidR="000B3BEC">
        <w:t xml:space="preserve">Software </w:t>
      </w:r>
      <w:r w:rsidRPr="007B3F10">
        <w:t>Version string.</w:t>
      </w:r>
    </w:p>
    <w:p w:rsidR="0059242B" w:rsidRPr="007B3F10" w:rsidRDefault="0059242B" w:rsidP="0059242B">
      <w:pPr>
        <w:pStyle w:val="PlainText"/>
        <w:numPr>
          <w:ilvl w:val="0"/>
          <w:numId w:val="18"/>
        </w:numPr>
        <w:spacing w:before="120" w:after="120"/>
        <w:jc w:val="both"/>
      </w:pPr>
      <w:r w:rsidRPr="007B3F10">
        <w:t>Product_Name_Len – Length of the Product Name string.</w:t>
      </w:r>
    </w:p>
    <w:p w:rsidR="00A70F7F" w:rsidRDefault="00A70F7F" w:rsidP="00A70F7F">
      <w:pPr>
        <w:pStyle w:val="PlainText"/>
        <w:numPr>
          <w:ilvl w:val="0"/>
          <w:numId w:val="24"/>
        </w:numPr>
        <w:spacing w:before="120" w:after="120"/>
        <w:jc w:val="both"/>
      </w:pPr>
      <w:r w:rsidRPr="007B3F10">
        <w:t xml:space="preserve">Variable Length Data – String of variable length, the length is specified by the previous field. For example, File Name Length field specifies the length of this field. </w:t>
      </w:r>
    </w:p>
    <w:p w:rsidR="00BE259C" w:rsidRPr="00BE259C" w:rsidRDefault="00BE259C" w:rsidP="00BE259C">
      <w:pPr>
        <w:numPr>
          <w:ilvl w:val="0"/>
          <w:numId w:val="2"/>
        </w:numPr>
        <w:tabs>
          <w:tab w:val="left" w:pos="900"/>
        </w:tabs>
        <w:jc w:val="both"/>
        <w:rPr>
          <w:b/>
        </w:rPr>
      </w:pPr>
      <w:r w:rsidRPr="00BE259C">
        <w:rPr>
          <w:rFonts w:ascii="Courier New" w:hAnsi="Courier New" w:cs="Courier New"/>
          <w:b/>
          <w:sz w:val="20"/>
          <w:szCs w:val="20"/>
        </w:rPr>
        <w:t xml:space="preserve">Disconnect Message </w:t>
      </w:r>
    </w:p>
    <w:p w:rsidR="00602D96" w:rsidRDefault="00602D96" w:rsidP="00602D96">
      <w:pPr>
        <w:pStyle w:val="PlainText"/>
        <w:spacing w:before="120" w:after="1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749"/>
        <w:gridCol w:w="1749"/>
        <w:gridCol w:w="2741"/>
      </w:tblGrid>
      <w:tr w:rsidR="00602D96" w:rsidRPr="00EA0C4C" w:rsidTr="00F77624">
        <w:trPr>
          <w:trHeight w:val="359"/>
        </w:trPr>
        <w:tc>
          <w:tcPr>
            <w:tcW w:w="1897" w:type="dxa"/>
            <w:shd w:val="clear" w:color="auto" w:fill="0033CC"/>
          </w:tcPr>
          <w:p w:rsidR="00602D96" w:rsidRPr="00EA0C4C" w:rsidRDefault="00602D96" w:rsidP="00F77624">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Byte-0</w:t>
            </w:r>
          </w:p>
        </w:tc>
        <w:tc>
          <w:tcPr>
            <w:tcW w:w="1749" w:type="dxa"/>
            <w:shd w:val="clear" w:color="auto" w:fill="0033CC"/>
          </w:tcPr>
          <w:p w:rsidR="00602D96" w:rsidRPr="00EA0C4C" w:rsidRDefault="00602D96" w:rsidP="00F77624">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Byte-1</w:t>
            </w:r>
          </w:p>
        </w:tc>
        <w:tc>
          <w:tcPr>
            <w:tcW w:w="1749" w:type="dxa"/>
            <w:shd w:val="clear" w:color="auto" w:fill="0033CC"/>
          </w:tcPr>
          <w:p w:rsidR="00602D96" w:rsidRPr="00EA0C4C" w:rsidRDefault="00602D96" w:rsidP="00F77624">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Byte-2</w:t>
            </w:r>
          </w:p>
        </w:tc>
        <w:tc>
          <w:tcPr>
            <w:tcW w:w="2741" w:type="dxa"/>
            <w:shd w:val="clear" w:color="auto" w:fill="0033CC"/>
          </w:tcPr>
          <w:p w:rsidR="00602D96" w:rsidRPr="00EA0C4C" w:rsidRDefault="00602D96" w:rsidP="00F77624">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Byte-3</w:t>
            </w:r>
          </w:p>
        </w:tc>
      </w:tr>
      <w:tr w:rsidR="00602D96" w:rsidRPr="00EA0C4C" w:rsidTr="00F77624">
        <w:tc>
          <w:tcPr>
            <w:tcW w:w="1897" w:type="dxa"/>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opcode(4)|subcode(4)</w:t>
            </w:r>
          </w:p>
        </w:tc>
        <w:tc>
          <w:tcPr>
            <w:tcW w:w="1749" w:type="dxa"/>
            <w:shd w:val="clear" w:color="auto" w:fill="FFCC99"/>
          </w:tcPr>
          <w:p w:rsidR="00602D96" w:rsidRPr="00EA0C4C" w:rsidRDefault="00602D96" w:rsidP="00F77624">
            <w:pPr>
              <w:widowControl/>
              <w:suppressAutoHyphens w:val="0"/>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Reserved</w:t>
            </w:r>
          </w:p>
        </w:tc>
        <w:tc>
          <w:tcPr>
            <w:tcW w:w="1749" w:type="dxa"/>
            <w:shd w:val="clear" w:color="auto" w:fill="BFBFBF" w:themeFill="background1" w:themeFillShade="BF"/>
          </w:tcPr>
          <w:p w:rsidR="00602D96" w:rsidRPr="00EA0C4C" w:rsidRDefault="00602D96" w:rsidP="00F77624">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2741" w:type="dxa"/>
            <w:shd w:val="clear" w:color="auto" w:fill="BFBFBF" w:themeFill="background1" w:themeFillShade="BF"/>
          </w:tcPr>
          <w:p w:rsidR="00602D96" w:rsidRPr="00EA0C4C" w:rsidRDefault="00602D96" w:rsidP="00F77624">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IP version(1)| Protocol Version(3)|reserved(4)</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Ip[0]</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Ip[1]</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Ip[2]</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Ip[3]</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Ip[4]</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Ip[5]</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Ip[6]</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Ip[7]</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Ip[8]</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Ip[9]</w:t>
            </w:r>
          </w:p>
        </w:tc>
      </w:tr>
      <w:tr w:rsidR="00602D96" w:rsidRPr="00EA0C4C" w:rsidTr="00F77624">
        <w:tc>
          <w:tcPr>
            <w:tcW w:w="8136" w:type="dxa"/>
            <w:gridSpan w:val="4"/>
            <w:shd w:val="clear" w:color="auto" w:fill="BFBFBF"/>
          </w:tcPr>
          <w:p w:rsidR="00602D96" w:rsidRPr="00EA0C4C" w:rsidRDefault="003534EE" w:rsidP="00F77624">
            <w:pPr>
              <w:tabs>
                <w:tab w:val="left" w:pos="900"/>
              </w:tabs>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Transaction ID</w:t>
            </w:r>
          </w:p>
        </w:tc>
      </w:tr>
    </w:tbl>
    <w:p w:rsidR="00602D96" w:rsidRDefault="00602D96" w:rsidP="00602D96">
      <w:pPr>
        <w:tabs>
          <w:tab w:val="left" w:pos="900"/>
        </w:tabs>
        <w:ind w:left="720"/>
        <w:jc w:val="both"/>
        <w:rPr>
          <w:rFonts w:ascii="Courier New" w:hAnsi="Courier New" w:cs="Courier New"/>
          <w:sz w:val="16"/>
          <w:szCs w:val="16"/>
        </w:rPr>
      </w:pPr>
      <w:r>
        <w:rPr>
          <w:rFonts w:ascii="Courier New" w:hAnsi="Courier New" w:cs="Courier New"/>
          <w:sz w:val="16"/>
          <w:szCs w:val="16"/>
        </w:rPr>
        <w:t xml:space="preserve">           </w:t>
      </w:r>
      <w:r w:rsidRPr="007B3F10">
        <w:rPr>
          <w:rFonts w:ascii="Courier New" w:hAnsi="Courier New" w:cs="Courier New"/>
          <w:sz w:val="16"/>
          <w:szCs w:val="16"/>
        </w:rPr>
        <w:t xml:space="preserve">Table </w:t>
      </w:r>
      <w:r w:rsidR="00056449">
        <w:rPr>
          <w:rFonts w:ascii="Courier New" w:hAnsi="Courier New" w:cs="Courier New"/>
          <w:sz w:val="16"/>
          <w:szCs w:val="16"/>
        </w:rPr>
        <w:t xml:space="preserve"> 7</w:t>
      </w:r>
      <w:r w:rsidRPr="007B3F10">
        <w:rPr>
          <w:rFonts w:ascii="Courier New" w:hAnsi="Courier New" w:cs="Courier New"/>
        </w:rPr>
        <w:t xml:space="preserve"> </w:t>
      </w:r>
      <w:r w:rsidRPr="007B3F10">
        <w:rPr>
          <w:rFonts w:ascii="Courier New" w:hAnsi="Courier New" w:cs="Courier New"/>
          <w:b/>
        </w:rPr>
        <w:t>–</w:t>
      </w:r>
      <w:r w:rsidRPr="007B3F10">
        <w:rPr>
          <w:rFonts w:ascii="Courier New" w:hAnsi="Courier New" w:cs="Courier New"/>
        </w:rPr>
        <w:t xml:space="preserve"> </w:t>
      </w:r>
      <w:r>
        <w:rPr>
          <w:rFonts w:ascii="Courier New" w:hAnsi="Courier New" w:cs="Courier New"/>
          <w:sz w:val="16"/>
          <w:szCs w:val="16"/>
        </w:rPr>
        <w:t xml:space="preserve">Disconnect </w:t>
      </w:r>
      <w:r w:rsidRPr="007B3F10">
        <w:rPr>
          <w:rFonts w:ascii="Courier New" w:hAnsi="Courier New" w:cs="Courier New"/>
          <w:sz w:val="16"/>
          <w:szCs w:val="16"/>
        </w:rPr>
        <w:t>Message Format (</w:t>
      </w:r>
      <w:r>
        <w:rPr>
          <w:rFonts w:ascii="Courier New" w:hAnsi="Courier New" w:cs="Courier New"/>
          <w:sz w:val="16"/>
          <w:szCs w:val="16"/>
        </w:rPr>
        <w:t>I</w:t>
      </w:r>
      <w:r w:rsidRPr="007B3F10">
        <w:rPr>
          <w:rFonts w:ascii="Courier New" w:hAnsi="Courier New" w:cs="Courier New"/>
          <w:sz w:val="16"/>
          <w:szCs w:val="16"/>
        </w:rPr>
        <w:t>M)</w:t>
      </w:r>
    </w:p>
    <w:p w:rsidR="00602D96" w:rsidRDefault="00602D96" w:rsidP="00602D96">
      <w:pPr>
        <w:pStyle w:val="PlainText"/>
        <w:ind w:left="1440"/>
        <w:jc w:val="both"/>
      </w:pPr>
    </w:p>
    <w:p w:rsidR="00602D96" w:rsidRDefault="00602D96" w:rsidP="00602D96">
      <w:pPr>
        <w:pStyle w:val="PlainText"/>
        <w:numPr>
          <w:ilvl w:val="0"/>
          <w:numId w:val="24"/>
        </w:numPr>
        <w:jc w:val="both"/>
      </w:pPr>
      <w:r>
        <w:t xml:space="preserve">Opcode  - </w:t>
      </w:r>
      <w:r w:rsidRPr="006A54E8">
        <w:rPr>
          <w:rFonts w:eastAsia="Times New Roman"/>
          <w:kern w:val="0"/>
          <w:sz w:val="14"/>
          <w:szCs w:val="14"/>
          <w:lang w:eastAsia="en-US" w:bidi="ar-SA"/>
        </w:rPr>
        <w:t>MSU_DEVICE_AUTHENTICATION</w:t>
      </w:r>
      <w:r>
        <w:t xml:space="preserve"> (4)</w:t>
      </w:r>
    </w:p>
    <w:p w:rsidR="00602D96" w:rsidRDefault="00602D96" w:rsidP="00602D96">
      <w:pPr>
        <w:pStyle w:val="PlainText"/>
        <w:numPr>
          <w:ilvl w:val="0"/>
          <w:numId w:val="24"/>
        </w:numPr>
        <w:jc w:val="both"/>
        <w:rPr>
          <w:rFonts w:eastAsia="Times New Roman"/>
          <w:kern w:val="0"/>
          <w:sz w:val="14"/>
          <w:szCs w:val="14"/>
          <w:lang w:eastAsia="en-US" w:bidi="ar-SA"/>
        </w:rPr>
      </w:pPr>
      <w:r>
        <w:t xml:space="preserve">Subcode – </w:t>
      </w:r>
      <w:r w:rsidRPr="00FD7DD6">
        <w:rPr>
          <w:rFonts w:eastAsia="Times New Roman"/>
          <w:kern w:val="0"/>
          <w:sz w:val="14"/>
          <w:szCs w:val="14"/>
          <w:lang w:eastAsia="en-US" w:bidi="ar-SA"/>
        </w:rPr>
        <w:t>DISCONNECT (3)</w:t>
      </w:r>
    </w:p>
    <w:p w:rsidR="00602D96" w:rsidRPr="00FD7DD6" w:rsidRDefault="00602D96" w:rsidP="00602D96">
      <w:pPr>
        <w:pStyle w:val="PlainText"/>
        <w:numPr>
          <w:ilvl w:val="0"/>
          <w:numId w:val="24"/>
        </w:numPr>
        <w:jc w:val="both"/>
        <w:rPr>
          <w:rFonts w:eastAsia="Times New Roman"/>
          <w:kern w:val="0"/>
          <w:sz w:val="14"/>
          <w:szCs w:val="14"/>
          <w:lang w:eastAsia="en-US" w:bidi="ar-SA"/>
        </w:rPr>
      </w:pPr>
      <w:r>
        <w:t xml:space="preserve">Msg_type – </w:t>
      </w:r>
      <w:r w:rsidRPr="007B3F10">
        <w:t xml:space="preserve">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2</w:t>
      </w:r>
      <w:r w:rsidRPr="007B3F10">
        <w:rPr>
          <w:sz w:val="16"/>
          <w:szCs w:val="16"/>
        </w:rPr>
        <w:t xml:space="preserve"> </w:t>
      </w:r>
      <w:r w:rsidR="005D06D2">
        <w:fldChar w:fldCharType="end"/>
      </w:r>
      <w:r>
        <w:t xml:space="preserve"> for</w:t>
      </w:r>
      <w:r w:rsidRPr="007B3F10">
        <w:t xml:space="preserve"> description.</w:t>
      </w:r>
      <w:r w:rsidRPr="00FD7DD6">
        <w:rPr>
          <w:rFonts w:eastAsia="Times New Roman"/>
          <w:kern w:val="0"/>
          <w:sz w:val="14"/>
          <w:szCs w:val="14"/>
          <w:lang w:eastAsia="en-US" w:bidi="ar-SA"/>
        </w:rPr>
        <w:tab/>
      </w:r>
      <w:r w:rsidRPr="007B3F10">
        <w:t xml:space="preserve">    </w:t>
      </w:r>
      <w:r>
        <w:t xml:space="preserve">        </w:t>
      </w:r>
    </w:p>
    <w:p w:rsidR="00602D96" w:rsidRPr="007B3F10" w:rsidRDefault="00602D96" w:rsidP="00602D96">
      <w:pPr>
        <w:pStyle w:val="PlainText"/>
        <w:numPr>
          <w:ilvl w:val="0"/>
          <w:numId w:val="18"/>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t xml:space="preserve"> for</w:t>
      </w:r>
      <w:r w:rsidRPr="007B3F10">
        <w:t xml:space="preserve"> description. </w:t>
      </w:r>
    </w:p>
    <w:p w:rsidR="00602D96" w:rsidRPr="007B3F10" w:rsidRDefault="00602D96" w:rsidP="00602D96">
      <w:pPr>
        <w:pStyle w:val="PlainText"/>
        <w:numPr>
          <w:ilvl w:val="0"/>
          <w:numId w:val="18"/>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 </w:t>
      </w:r>
    </w:p>
    <w:p w:rsidR="00602D96" w:rsidRDefault="00602D96" w:rsidP="00602D96">
      <w:pPr>
        <w:pStyle w:val="PlainText"/>
        <w:numPr>
          <w:ilvl w:val="0"/>
          <w:numId w:val="18"/>
        </w:numPr>
        <w:spacing w:before="120" w:after="120"/>
        <w:jc w:val="both"/>
      </w:pPr>
      <w:r>
        <w:lastRenderedPageBreak/>
        <w:t>Server IP</w:t>
      </w:r>
      <w:r w:rsidRPr="007B3F10">
        <w:t xml:space="preserve"> – </w:t>
      </w:r>
      <w:r>
        <w:t>IP address of the server.</w:t>
      </w:r>
    </w:p>
    <w:p w:rsidR="00602D96" w:rsidRDefault="00602D96" w:rsidP="00602D96">
      <w:pPr>
        <w:pStyle w:val="PlainText"/>
        <w:numPr>
          <w:ilvl w:val="0"/>
          <w:numId w:val="18"/>
        </w:numPr>
        <w:spacing w:before="120" w:after="120"/>
        <w:jc w:val="both"/>
      </w:pPr>
      <w:r>
        <w:t xml:space="preserve">Transaction ID – </w:t>
      </w:r>
      <w:r w:rsidR="00D82228">
        <w:t>This is the same as the transaction id contained in the connect message. If it is not the same</w:t>
      </w:r>
      <w:r w:rsidR="008A1469">
        <w:t xml:space="preserve"> </w:t>
      </w:r>
      <w:r w:rsidR="00D82228">
        <w:t>the device must discard the message.</w:t>
      </w:r>
    </w:p>
    <w:p w:rsidR="00602D96" w:rsidRPr="007B3F10" w:rsidRDefault="00602D96" w:rsidP="00602D96">
      <w:pPr>
        <w:pStyle w:val="PlainText"/>
        <w:spacing w:before="120" w:after="120"/>
        <w:ind w:left="1440"/>
        <w:jc w:val="both"/>
      </w:pPr>
    </w:p>
    <w:p w:rsidR="005669C9" w:rsidRDefault="005669C9" w:rsidP="00DA3511">
      <w:pPr>
        <w:tabs>
          <w:tab w:val="left" w:pos="900"/>
        </w:tabs>
        <w:ind w:left="720"/>
        <w:jc w:val="both"/>
        <w:rPr>
          <w:rFonts w:ascii="Courier New" w:hAnsi="Courier New" w:cs="Courier New"/>
          <w:sz w:val="16"/>
          <w:szCs w:val="16"/>
        </w:rPr>
      </w:pPr>
    </w:p>
    <w:p w:rsidR="00BE259C" w:rsidRPr="007C2D22" w:rsidRDefault="008A1469" w:rsidP="00BE259C">
      <w:pPr>
        <w:numPr>
          <w:ilvl w:val="0"/>
          <w:numId w:val="2"/>
        </w:numPr>
        <w:tabs>
          <w:tab w:val="left" w:pos="900"/>
        </w:tabs>
        <w:jc w:val="both"/>
        <w:rPr>
          <w:rFonts w:ascii="Courier New" w:hAnsi="Courier New" w:cs="Courier New"/>
          <w:b/>
          <w:sz w:val="20"/>
          <w:szCs w:val="20"/>
        </w:rPr>
      </w:pPr>
      <w:r w:rsidRPr="007C2D22">
        <w:rPr>
          <w:rFonts w:ascii="Courier New" w:hAnsi="Courier New" w:cs="Courier New"/>
          <w:b/>
          <w:sz w:val="20"/>
          <w:szCs w:val="20"/>
        </w:rPr>
        <w:t>Connect/Disconnect Response Message</w:t>
      </w:r>
    </w:p>
    <w:p w:rsidR="005669C9" w:rsidRDefault="005669C9" w:rsidP="00DA3511">
      <w:pPr>
        <w:tabs>
          <w:tab w:val="left" w:pos="900"/>
        </w:tabs>
        <w:ind w:left="720"/>
        <w:jc w:val="both"/>
        <w:rPr>
          <w:rFonts w:ascii="Courier New" w:hAnsi="Courier New" w:cs="Courier New"/>
          <w:sz w:val="16"/>
          <w:szCs w:val="16"/>
        </w:rPr>
      </w:pPr>
    </w:p>
    <w:p w:rsidR="005669C9" w:rsidRDefault="005669C9" w:rsidP="00DA3511">
      <w:pPr>
        <w:tabs>
          <w:tab w:val="left" w:pos="900"/>
        </w:tabs>
        <w:ind w:left="720"/>
        <w:jc w:val="both"/>
        <w:rPr>
          <w:rFonts w:ascii="Courier New" w:hAnsi="Courier New" w:cs="Courier New"/>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1706"/>
        <w:gridCol w:w="1600"/>
        <w:gridCol w:w="2857"/>
      </w:tblGrid>
      <w:tr w:rsidR="00CA1583" w:rsidRPr="00EA0C4C" w:rsidTr="00EA0C4C">
        <w:tc>
          <w:tcPr>
            <w:tcW w:w="1973"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Byte-0</w:t>
            </w:r>
          </w:p>
        </w:tc>
        <w:tc>
          <w:tcPr>
            <w:tcW w:w="1706"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Byte-1</w:t>
            </w:r>
          </w:p>
        </w:tc>
        <w:tc>
          <w:tcPr>
            <w:tcW w:w="1600"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Byte-2</w:t>
            </w:r>
          </w:p>
        </w:tc>
        <w:tc>
          <w:tcPr>
            <w:tcW w:w="2857"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Byte-3</w:t>
            </w:r>
          </w:p>
        </w:tc>
      </w:tr>
      <w:tr w:rsidR="00CA1583" w:rsidRPr="00EA0C4C" w:rsidTr="00EA0C4C">
        <w:tc>
          <w:tcPr>
            <w:tcW w:w="1973" w:type="dxa"/>
            <w:shd w:val="clear" w:color="auto" w:fill="BFBFBF"/>
          </w:tcPr>
          <w:p w:rsidR="00CA1583" w:rsidRPr="00EA0C4C" w:rsidRDefault="00CA1583" w:rsidP="00EA0C4C">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opcode(4)|subcode(4)</w:t>
            </w:r>
          </w:p>
        </w:tc>
        <w:tc>
          <w:tcPr>
            <w:tcW w:w="1706" w:type="dxa"/>
            <w:shd w:val="clear" w:color="auto" w:fill="BFBFBF"/>
          </w:tcPr>
          <w:p w:rsidR="00CA1583" w:rsidRPr="00EA0C4C" w:rsidRDefault="00CA1583" w:rsidP="00191088">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Errorcode</w:t>
            </w:r>
          </w:p>
        </w:tc>
        <w:tc>
          <w:tcPr>
            <w:tcW w:w="1600" w:type="dxa"/>
            <w:shd w:val="clear" w:color="auto" w:fill="BFBFBF"/>
          </w:tcPr>
          <w:p w:rsidR="00CA1583" w:rsidRPr="00EA0C4C" w:rsidRDefault="00CA1583" w:rsidP="00191088">
            <w:pPr>
              <w:tabs>
                <w:tab w:val="left" w:pos="900"/>
              </w:tabs>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Error Subcode</w:t>
            </w:r>
          </w:p>
        </w:tc>
        <w:tc>
          <w:tcPr>
            <w:tcW w:w="2857" w:type="dxa"/>
            <w:shd w:val="clear" w:color="auto" w:fill="BFBFBF"/>
          </w:tcPr>
          <w:p w:rsidR="00CA1583" w:rsidRPr="00EA0C4C" w:rsidRDefault="006F0D2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w:t>
            </w:r>
            <w:r w:rsidR="00191088" w:rsidRPr="00EA0C4C">
              <w:rPr>
                <w:rFonts w:ascii="Courier New" w:eastAsia="Times New Roman" w:hAnsi="Courier New" w:cs="Courier New"/>
                <w:kern w:val="0"/>
                <w:sz w:val="14"/>
                <w:szCs w:val="14"/>
                <w:lang w:eastAsia="en-US" w:bidi="ar-SA"/>
              </w:rPr>
              <w:t xml:space="preserve"> IP version(1)| Protocol Version(3)|reserved(4)</w:t>
            </w:r>
          </w:p>
        </w:tc>
      </w:tr>
      <w:tr w:rsidR="00CA1583" w:rsidRPr="00EA0C4C" w:rsidTr="00EA0C4C">
        <w:tc>
          <w:tcPr>
            <w:tcW w:w="8136" w:type="dxa"/>
            <w:gridSpan w:val="4"/>
            <w:shd w:val="clear" w:color="auto" w:fill="FFCC99"/>
          </w:tcPr>
          <w:p w:rsidR="00CA1583" w:rsidRPr="00EA0C4C" w:rsidRDefault="00720511" w:rsidP="00720511">
            <w:pPr>
              <w:tabs>
                <w:tab w:val="left" w:pos="900"/>
              </w:tabs>
              <w:jc w:val="center"/>
              <w:rPr>
                <w:rFonts w:ascii="Courier New" w:hAnsi="Courier New" w:cs="Courier New"/>
                <w:sz w:val="20"/>
                <w:szCs w:val="20"/>
              </w:rPr>
            </w:pPr>
            <w:r w:rsidRPr="00720511">
              <w:rPr>
                <w:rFonts w:ascii="Courier New" w:eastAsia="Times New Roman" w:hAnsi="Courier New" w:cs="Courier New"/>
                <w:kern w:val="0"/>
                <w:sz w:val="14"/>
                <w:szCs w:val="14"/>
                <w:lang w:eastAsia="en-US" w:bidi="ar-SA"/>
              </w:rPr>
              <w:t>Append more data (only 4 bytes as of now)</w:t>
            </w:r>
          </w:p>
        </w:tc>
      </w:tr>
    </w:tbl>
    <w:p w:rsidR="00CC3B63" w:rsidRDefault="00CC3B63" w:rsidP="00DA3511">
      <w:pPr>
        <w:tabs>
          <w:tab w:val="left" w:pos="900"/>
        </w:tabs>
        <w:ind w:left="720"/>
        <w:jc w:val="both"/>
        <w:rPr>
          <w:rFonts w:ascii="Courier New" w:hAnsi="Courier New" w:cs="Courier New"/>
          <w:sz w:val="20"/>
          <w:szCs w:val="20"/>
        </w:rPr>
      </w:pPr>
    </w:p>
    <w:p w:rsidR="005669C9" w:rsidRDefault="005669C9" w:rsidP="005669C9">
      <w:pPr>
        <w:tabs>
          <w:tab w:val="left" w:pos="900"/>
        </w:tabs>
        <w:ind w:left="720"/>
        <w:jc w:val="both"/>
        <w:rPr>
          <w:rFonts w:ascii="Courier New" w:hAnsi="Courier New" w:cs="Courier New"/>
          <w:sz w:val="16"/>
          <w:szCs w:val="16"/>
        </w:rPr>
      </w:pPr>
      <w:r>
        <w:rPr>
          <w:rFonts w:ascii="Courier New" w:hAnsi="Courier New" w:cs="Courier New"/>
          <w:sz w:val="16"/>
          <w:szCs w:val="16"/>
        </w:rPr>
        <w:t xml:space="preserve">              </w:t>
      </w:r>
      <w:r w:rsidRPr="007B3F10">
        <w:rPr>
          <w:rFonts w:ascii="Courier New" w:hAnsi="Courier New" w:cs="Courier New"/>
          <w:sz w:val="16"/>
          <w:szCs w:val="16"/>
        </w:rPr>
        <w:t xml:space="preserve">Table </w:t>
      </w:r>
      <w:r w:rsidR="00056449">
        <w:rPr>
          <w:rFonts w:ascii="Courier New" w:hAnsi="Courier New" w:cs="Courier New"/>
          <w:sz w:val="16"/>
          <w:szCs w:val="16"/>
        </w:rPr>
        <w:t xml:space="preserve"> 8</w:t>
      </w:r>
      <w:r w:rsidRPr="007B3F10">
        <w:rPr>
          <w:rFonts w:ascii="Courier New" w:hAnsi="Courier New" w:cs="Courier New"/>
        </w:rPr>
        <w:t xml:space="preserve"> </w:t>
      </w:r>
      <w:r w:rsidRPr="007B3F10">
        <w:rPr>
          <w:rFonts w:ascii="Courier New" w:hAnsi="Courier New" w:cs="Courier New"/>
          <w:b/>
        </w:rPr>
        <w:t>–</w:t>
      </w:r>
      <w:r w:rsidRPr="007B3F10">
        <w:rPr>
          <w:rFonts w:ascii="Courier New" w:hAnsi="Courier New" w:cs="Courier New"/>
        </w:rPr>
        <w:t xml:space="preserve"> </w:t>
      </w:r>
      <w:r w:rsidR="00CA04F1">
        <w:rPr>
          <w:rFonts w:ascii="Courier New" w:hAnsi="Courier New" w:cs="Courier New"/>
          <w:sz w:val="16"/>
          <w:szCs w:val="16"/>
        </w:rPr>
        <w:t>Connect</w:t>
      </w:r>
      <w:r w:rsidR="00BF3A42">
        <w:rPr>
          <w:rFonts w:ascii="Courier New" w:hAnsi="Courier New" w:cs="Courier New"/>
          <w:sz w:val="16"/>
          <w:szCs w:val="16"/>
        </w:rPr>
        <w:t>/Disconnect</w:t>
      </w:r>
      <w:r w:rsidR="00720511">
        <w:rPr>
          <w:rFonts w:ascii="Courier New" w:hAnsi="Courier New" w:cs="Courier New"/>
          <w:sz w:val="16"/>
          <w:szCs w:val="16"/>
        </w:rPr>
        <w:t xml:space="preserve"> response</w:t>
      </w:r>
      <w:r w:rsidRPr="007B3F10">
        <w:rPr>
          <w:rFonts w:ascii="Courier New" w:hAnsi="Courier New" w:cs="Courier New"/>
          <w:sz w:val="16"/>
          <w:szCs w:val="16"/>
        </w:rPr>
        <w:t xml:space="preserve"> Message Format (</w:t>
      </w:r>
      <w:r w:rsidR="00405AEA">
        <w:rPr>
          <w:rFonts w:ascii="Courier New" w:hAnsi="Courier New" w:cs="Courier New"/>
          <w:sz w:val="16"/>
          <w:szCs w:val="16"/>
        </w:rPr>
        <w:t>I</w:t>
      </w:r>
      <w:r w:rsidRPr="007B3F10">
        <w:rPr>
          <w:rFonts w:ascii="Courier New" w:hAnsi="Courier New" w:cs="Courier New"/>
          <w:sz w:val="16"/>
          <w:szCs w:val="16"/>
        </w:rPr>
        <w:t>M)</w:t>
      </w:r>
    </w:p>
    <w:p w:rsidR="005669C9" w:rsidRDefault="005669C9" w:rsidP="005669C9">
      <w:pPr>
        <w:tabs>
          <w:tab w:val="left" w:pos="900"/>
        </w:tabs>
        <w:ind w:left="720"/>
        <w:jc w:val="both"/>
        <w:rPr>
          <w:rFonts w:ascii="Courier New" w:hAnsi="Courier New" w:cs="Courier New"/>
          <w:sz w:val="16"/>
          <w:szCs w:val="16"/>
        </w:rPr>
      </w:pPr>
    </w:p>
    <w:p w:rsidR="005669C9" w:rsidRPr="007B3F10" w:rsidRDefault="005669C9" w:rsidP="005669C9">
      <w:pPr>
        <w:pStyle w:val="Caption"/>
        <w:ind w:left="360" w:firstLine="360"/>
        <w:jc w:val="center"/>
        <w:rPr>
          <w:rFonts w:ascii="Courier New" w:hAnsi="Courier New" w:cs="Courier New"/>
        </w:rPr>
      </w:pPr>
      <w:r>
        <w:rPr>
          <w:rFonts w:ascii="Courier New" w:hAnsi="Courier New" w:cs="Courier New"/>
          <w:b w:val="0"/>
        </w:rPr>
        <w:tab/>
      </w:r>
    </w:p>
    <w:p w:rsidR="00D94CB1" w:rsidRPr="007B3F10" w:rsidRDefault="00D94CB1" w:rsidP="00D94CB1">
      <w:pPr>
        <w:pStyle w:val="PlainText"/>
        <w:numPr>
          <w:ilvl w:val="0"/>
          <w:numId w:val="24"/>
        </w:numPr>
        <w:jc w:val="both"/>
      </w:pPr>
      <w:r>
        <w:t xml:space="preserve">Opcode  - </w:t>
      </w:r>
      <w:r w:rsidR="00177D7F" w:rsidRPr="006A54E8">
        <w:rPr>
          <w:rFonts w:eastAsia="Times New Roman"/>
          <w:kern w:val="0"/>
          <w:sz w:val="14"/>
          <w:szCs w:val="14"/>
          <w:lang w:eastAsia="en-US" w:bidi="ar-SA"/>
        </w:rPr>
        <w:t>MSU_DEVICE_AUTHENTICATION</w:t>
      </w:r>
      <w:r w:rsidR="00177D7F">
        <w:t xml:space="preserve"> (4)</w:t>
      </w:r>
    </w:p>
    <w:p w:rsidR="005C1547" w:rsidRDefault="005C1547" w:rsidP="005C1547">
      <w:pPr>
        <w:pStyle w:val="PlainText"/>
        <w:numPr>
          <w:ilvl w:val="0"/>
          <w:numId w:val="24"/>
        </w:numPr>
        <w:jc w:val="both"/>
      </w:pPr>
      <w:r>
        <w:t xml:space="preserve">Subcode – </w:t>
      </w:r>
      <w:r w:rsidR="00177D7F" w:rsidRPr="00177D7F">
        <w:rPr>
          <w:rFonts w:eastAsia="Times New Roman"/>
          <w:kern w:val="0"/>
          <w:sz w:val="14"/>
          <w:szCs w:val="14"/>
          <w:lang w:eastAsia="en-US" w:bidi="ar-SA"/>
        </w:rPr>
        <w:t>AUTHENTICATION_</w:t>
      </w:r>
      <w:r w:rsidRPr="00177D7F">
        <w:rPr>
          <w:rFonts w:eastAsia="Times New Roman"/>
          <w:kern w:val="0"/>
          <w:sz w:val="14"/>
          <w:szCs w:val="14"/>
          <w:lang w:eastAsia="en-US" w:bidi="ar-SA"/>
        </w:rPr>
        <w:t>RES</w:t>
      </w:r>
      <w:r w:rsidR="00177D7F" w:rsidRPr="00177D7F">
        <w:rPr>
          <w:rFonts w:eastAsia="Times New Roman"/>
          <w:kern w:val="0"/>
          <w:sz w:val="14"/>
          <w:szCs w:val="14"/>
          <w:lang w:eastAsia="en-US" w:bidi="ar-SA"/>
        </w:rPr>
        <w:t>PONSE</w:t>
      </w:r>
      <w:r>
        <w:t xml:space="preserve"> (2)</w:t>
      </w:r>
    </w:p>
    <w:p w:rsidR="00602D96" w:rsidRPr="007B3F10" w:rsidRDefault="00177D7F" w:rsidP="00602D96">
      <w:pPr>
        <w:pStyle w:val="PlainText"/>
        <w:numPr>
          <w:ilvl w:val="2"/>
          <w:numId w:val="7"/>
        </w:numPr>
        <w:jc w:val="both"/>
      </w:pPr>
      <w:r w:rsidRPr="00177D7F">
        <w:rPr>
          <w:rFonts w:eastAsia="Times New Roman"/>
          <w:kern w:val="0"/>
          <w:sz w:val="14"/>
          <w:szCs w:val="14"/>
          <w:lang w:eastAsia="en-US" w:bidi="ar-SA"/>
        </w:rPr>
        <w:t>DISCONNECT</w:t>
      </w:r>
      <w:r w:rsidR="00602D96" w:rsidRPr="00177D7F">
        <w:rPr>
          <w:rFonts w:eastAsia="Times New Roman"/>
          <w:kern w:val="0"/>
          <w:sz w:val="14"/>
          <w:szCs w:val="14"/>
          <w:lang w:eastAsia="en-US" w:bidi="ar-SA"/>
        </w:rPr>
        <w:t>_RES</w:t>
      </w:r>
      <w:r w:rsidRPr="00177D7F">
        <w:rPr>
          <w:rFonts w:eastAsia="Times New Roman"/>
          <w:kern w:val="0"/>
          <w:sz w:val="14"/>
          <w:szCs w:val="14"/>
          <w:lang w:eastAsia="en-US" w:bidi="ar-SA"/>
        </w:rPr>
        <w:t>PONSE</w:t>
      </w:r>
      <w:r>
        <w:t>(4</w:t>
      </w:r>
      <w:r w:rsidR="00602D96">
        <w:t>)</w:t>
      </w:r>
    </w:p>
    <w:p w:rsidR="00D94CB1" w:rsidRDefault="00D94CB1" w:rsidP="005C1547">
      <w:pPr>
        <w:pStyle w:val="PlainText"/>
        <w:ind w:left="1440"/>
        <w:jc w:val="both"/>
      </w:pPr>
    </w:p>
    <w:p w:rsidR="00D94CB1" w:rsidRDefault="00602D96" w:rsidP="00D94CB1">
      <w:pPr>
        <w:pStyle w:val="PlainText"/>
        <w:numPr>
          <w:ilvl w:val="0"/>
          <w:numId w:val="24"/>
        </w:numPr>
        <w:jc w:val="both"/>
      </w:pPr>
      <w:r>
        <w:t>Errorcode – 0</w:t>
      </w:r>
      <w:r w:rsidR="00D94CB1">
        <w:t xml:space="preserve"> implies the absence of error.</w:t>
      </w:r>
    </w:p>
    <w:p w:rsidR="00D94CB1" w:rsidRDefault="00D94CB1" w:rsidP="00D94CB1">
      <w:pPr>
        <w:pStyle w:val="PlainText"/>
        <w:ind w:left="1440"/>
        <w:jc w:val="both"/>
      </w:pPr>
      <w:r>
        <w:tab/>
      </w:r>
      <w:r>
        <w:tab/>
        <w:t>1 implies the presence of error.</w:t>
      </w:r>
    </w:p>
    <w:p w:rsidR="00D94CB1" w:rsidRPr="007B3F10" w:rsidRDefault="00D94CB1" w:rsidP="00D94CB1">
      <w:pPr>
        <w:pStyle w:val="PlainText"/>
        <w:ind w:left="1440"/>
        <w:jc w:val="both"/>
      </w:pPr>
    </w:p>
    <w:p w:rsidR="00D94CB1" w:rsidRPr="007B3F10" w:rsidRDefault="00D94CB1" w:rsidP="00D94CB1">
      <w:pPr>
        <w:pStyle w:val="PlainText"/>
        <w:ind w:left="1080"/>
        <w:jc w:val="both"/>
      </w:pPr>
      <w:r w:rsidRPr="007B3F10">
        <w:t xml:space="preserve">    </w:t>
      </w:r>
      <w:r>
        <w:t xml:space="preserve">        </w:t>
      </w:r>
    </w:p>
    <w:p w:rsidR="00250F40" w:rsidRDefault="00D94CB1" w:rsidP="00250F40">
      <w:pPr>
        <w:pStyle w:val="PlainText"/>
        <w:numPr>
          <w:ilvl w:val="0"/>
          <w:numId w:val="24"/>
        </w:numPr>
        <w:spacing w:before="120" w:after="120"/>
        <w:jc w:val="both"/>
      </w:pPr>
      <w:r>
        <w:t>Error Subcode – The value of this field defines the reason of the failure.</w:t>
      </w:r>
    </w:p>
    <w:p w:rsidR="00BE259C" w:rsidRPr="00BE259C" w:rsidRDefault="00DE3A14"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00480085">
        <w:rPr>
          <w:rFonts w:ascii="Tms Rmn" w:eastAsia="Times New Roman" w:hAnsi="Tms Rmn" w:cs="Tms Rmn"/>
          <w:color w:val="000000"/>
          <w:kern w:val="0"/>
          <w:sz w:val="18"/>
          <w:szCs w:val="18"/>
          <w:lang w:eastAsia="en-US" w:bidi="ar-SA"/>
        </w:rPr>
        <w:t>MSU_CONNECTION</w:t>
      </w:r>
      <w:r w:rsidR="00BE259C" w:rsidRPr="00BE259C">
        <w:rPr>
          <w:rFonts w:ascii="Tms Rmn" w:eastAsia="Times New Roman" w:hAnsi="Tms Rmn" w:cs="Tms Rmn"/>
          <w:color w:val="000000"/>
          <w:kern w:val="0"/>
          <w:sz w:val="18"/>
          <w:szCs w:val="18"/>
          <w:lang w:eastAsia="en-US" w:bidi="ar-SA"/>
        </w:rPr>
        <w:t>_ERRSUBCODE_IP = 1,</w:t>
      </w:r>
    </w:p>
    <w:p w:rsidR="00BE259C" w:rsidRPr="00BE259C" w:rsidRDefault="00BE259C"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MSU_</w:t>
      </w:r>
      <w:r w:rsidR="00480085" w:rsidRPr="00480085">
        <w:rPr>
          <w:rFonts w:ascii="Tms Rmn" w:eastAsia="Times New Roman" w:hAnsi="Tms Rmn" w:cs="Tms Rmn"/>
          <w:color w:val="000000"/>
          <w:kern w:val="0"/>
          <w:sz w:val="18"/>
          <w:szCs w:val="18"/>
          <w:lang w:eastAsia="en-US" w:bidi="ar-SA"/>
        </w:rPr>
        <w:t xml:space="preserve"> </w:t>
      </w:r>
      <w:r w:rsidR="00480085">
        <w:rPr>
          <w:rFonts w:ascii="Tms Rmn" w:eastAsia="Times New Roman" w:hAnsi="Tms Rmn" w:cs="Tms Rmn"/>
          <w:color w:val="000000"/>
          <w:kern w:val="0"/>
          <w:sz w:val="18"/>
          <w:szCs w:val="18"/>
          <w:lang w:eastAsia="en-US" w:bidi="ar-SA"/>
        </w:rPr>
        <w:t>CONNECTION</w:t>
      </w:r>
      <w:r w:rsidR="00480085" w:rsidRPr="00DE3A14">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_ERRSUBCODE_WHITELISTIP = 2,</w:t>
      </w:r>
    </w:p>
    <w:p w:rsidR="00BE259C" w:rsidRPr="00BE259C" w:rsidRDefault="00BE259C"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MSU_</w:t>
      </w:r>
      <w:r w:rsidR="00480085" w:rsidRPr="00480085">
        <w:rPr>
          <w:rFonts w:ascii="Tms Rmn" w:eastAsia="Times New Roman" w:hAnsi="Tms Rmn" w:cs="Tms Rmn"/>
          <w:color w:val="000000"/>
          <w:kern w:val="0"/>
          <w:sz w:val="18"/>
          <w:szCs w:val="18"/>
          <w:lang w:eastAsia="en-US" w:bidi="ar-SA"/>
        </w:rPr>
        <w:t xml:space="preserve"> </w:t>
      </w:r>
      <w:r w:rsidR="00480085">
        <w:rPr>
          <w:rFonts w:ascii="Tms Rmn" w:eastAsia="Times New Roman" w:hAnsi="Tms Rmn" w:cs="Tms Rmn"/>
          <w:color w:val="000000"/>
          <w:kern w:val="0"/>
          <w:sz w:val="18"/>
          <w:szCs w:val="18"/>
          <w:lang w:eastAsia="en-US" w:bidi="ar-SA"/>
        </w:rPr>
        <w:t>CONNECTION</w:t>
      </w:r>
      <w:r w:rsidR="00480085" w:rsidRPr="00DE3A14">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_ERRSUBCODE_LOGININFO = 3,</w:t>
      </w:r>
    </w:p>
    <w:p w:rsidR="00BE259C" w:rsidRPr="00BE259C" w:rsidRDefault="00BE259C"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 xml:space="preserve"> MSU_</w:t>
      </w:r>
      <w:r w:rsidR="00480085" w:rsidRPr="00480085">
        <w:rPr>
          <w:rFonts w:ascii="Tms Rmn" w:eastAsia="Times New Roman" w:hAnsi="Tms Rmn" w:cs="Tms Rmn"/>
          <w:color w:val="000000"/>
          <w:kern w:val="0"/>
          <w:sz w:val="18"/>
          <w:szCs w:val="18"/>
          <w:lang w:eastAsia="en-US" w:bidi="ar-SA"/>
        </w:rPr>
        <w:t xml:space="preserve"> </w:t>
      </w:r>
      <w:r w:rsidR="00480085">
        <w:rPr>
          <w:rFonts w:ascii="Tms Rmn" w:eastAsia="Times New Roman" w:hAnsi="Tms Rmn" w:cs="Tms Rmn"/>
          <w:color w:val="000000"/>
          <w:kern w:val="0"/>
          <w:sz w:val="18"/>
          <w:szCs w:val="18"/>
          <w:lang w:eastAsia="en-US" w:bidi="ar-SA"/>
        </w:rPr>
        <w:t>CONNECTION</w:t>
      </w:r>
      <w:r w:rsidR="00480085" w:rsidRPr="00DE3A14">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_ERRSUBCODE_FILENAME = 4,</w:t>
      </w:r>
    </w:p>
    <w:p w:rsidR="00BE259C" w:rsidRPr="00BE259C" w:rsidRDefault="00BE259C"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 xml:space="preserve">  MSU_</w:t>
      </w:r>
      <w:r w:rsidR="00480085" w:rsidRPr="00480085">
        <w:rPr>
          <w:rFonts w:ascii="Tms Rmn" w:eastAsia="Times New Roman" w:hAnsi="Tms Rmn" w:cs="Tms Rmn"/>
          <w:color w:val="000000"/>
          <w:kern w:val="0"/>
          <w:sz w:val="18"/>
          <w:szCs w:val="18"/>
          <w:lang w:eastAsia="en-US" w:bidi="ar-SA"/>
        </w:rPr>
        <w:t xml:space="preserve"> </w:t>
      </w:r>
      <w:r w:rsidR="00480085">
        <w:rPr>
          <w:rFonts w:ascii="Tms Rmn" w:eastAsia="Times New Roman" w:hAnsi="Tms Rmn" w:cs="Tms Rmn"/>
          <w:color w:val="000000"/>
          <w:kern w:val="0"/>
          <w:sz w:val="18"/>
          <w:szCs w:val="18"/>
          <w:lang w:eastAsia="en-US" w:bidi="ar-SA"/>
        </w:rPr>
        <w:t>CONNECTION</w:t>
      </w:r>
      <w:r w:rsidR="00480085" w:rsidRPr="00DE3A14">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_ERRSUBCODE_HARDWAREID = 5,</w:t>
      </w:r>
    </w:p>
    <w:p w:rsidR="00BE259C" w:rsidRDefault="00BE259C"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 xml:space="preserve">   MSU_DISCONNECT_ERRSUBCODE_IP = 25</w:t>
      </w:r>
    </w:p>
    <w:p w:rsidR="00BE259C" w:rsidRDefault="00BE259C" w:rsidP="00BE259C">
      <w:pPr>
        <w:widowControl/>
        <w:suppressAutoHyphens w:val="0"/>
        <w:autoSpaceDE w:val="0"/>
        <w:autoSpaceDN w:val="0"/>
        <w:adjustRightInd w:val="0"/>
        <w:ind w:left="1077"/>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 xml:space="preserve"> MSU_DISCONNECT_ERRSUBCODE_AUTHENTICATIONLEVEL = 26,   </w:t>
      </w:r>
    </w:p>
    <w:p w:rsidR="00BE259C" w:rsidRDefault="00BE259C" w:rsidP="00BE259C">
      <w:pPr>
        <w:widowControl/>
        <w:suppressAutoHyphens w:val="0"/>
        <w:autoSpaceDE w:val="0"/>
        <w:autoSpaceDN w:val="0"/>
        <w:adjustRightInd w:val="0"/>
        <w:ind w:left="1077"/>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20BA2">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MSU_DISCONNECT_ERRSUBCODE_TRANSACTIONID = 27</w:t>
      </w:r>
    </w:p>
    <w:p w:rsidR="00520BA2" w:rsidRDefault="00520BA2" w:rsidP="00520BA2">
      <w:pPr>
        <w:widowControl/>
        <w:suppressAutoHyphens w:val="0"/>
        <w:autoSpaceDE w:val="0"/>
        <w:autoSpaceDN w:val="0"/>
        <w:adjustRightInd w:val="0"/>
        <w:ind w:left="1077"/>
      </w:pPr>
      <w:r w:rsidRPr="00520BA2">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520BA2">
        <w:rPr>
          <w:rFonts w:ascii="Tms Rmn" w:eastAsia="Times New Roman" w:hAnsi="Tms Rmn" w:cs="Tms Rmn"/>
          <w:color w:val="000000"/>
          <w:kern w:val="0"/>
          <w:sz w:val="18"/>
          <w:szCs w:val="18"/>
          <w:lang w:eastAsia="en-US" w:bidi="ar-SA"/>
        </w:rPr>
        <w:t>MSU_DIS</w:t>
      </w:r>
      <w:r w:rsidR="00E814E1">
        <w:rPr>
          <w:rFonts w:ascii="Tms Rmn" w:eastAsia="Times New Roman" w:hAnsi="Tms Rmn" w:cs="Tms Rmn"/>
          <w:color w:val="000000"/>
          <w:kern w:val="0"/>
          <w:sz w:val="18"/>
          <w:szCs w:val="18"/>
          <w:lang w:eastAsia="en-US" w:bidi="ar-SA"/>
        </w:rPr>
        <w:t>CONNECT_ERRSUBCODE_TIMEOUT</w:t>
      </w:r>
      <w:r w:rsidRPr="00520BA2">
        <w:rPr>
          <w:rFonts w:ascii="Tms Rmn" w:eastAsia="Times New Roman" w:hAnsi="Tms Rmn" w:cs="Tms Rmn"/>
          <w:color w:val="000000"/>
          <w:kern w:val="0"/>
          <w:sz w:val="18"/>
          <w:szCs w:val="18"/>
          <w:lang w:eastAsia="en-US" w:bidi="ar-SA"/>
        </w:rPr>
        <w:t xml:space="preserve"> = 2</w:t>
      </w:r>
      <w:r>
        <w:rPr>
          <w:rFonts w:ascii="Tms Rmn" w:eastAsia="Times New Roman" w:hAnsi="Tms Rmn" w:cs="Tms Rmn"/>
          <w:color w:val="000000"/>
          <w:kern w:val="0"/>
          <w:sz w:val="18"/>
          <w:szCs w:val="18"/>
          <w:lang w:eastAsia="en-US" w:bidi="ar-SA"/>
        </w:rPr>
        <w:t>8</w:t>
      </w:r>
    </w:p>
    <w:p w:rsidR="00BE259C" w:rsidRDefault="00BE259C" w:rsidP="00BE259C">
      <w:pPr>
        <w:widowControl/>
        <w:suppressAutoHyphens w:val="0"/>
        <w:autoSpaceDE w:val="0"/>
        <w:autoSpaceDN w:val="0"/>
        <w:adjustRightInd w:val="0"/>
        <w:ind w:left="1077"/>
      </w:pPr>
    </w:p>
    <w:p w:rsidR="00D94CB1" w:rsidRPr="007B3F10" w:rsidRDefault="00D94CB1" w:rsidP="00D94CB1">
      <w:pPr>
        <w:pStyle w:val="PlainText"/>
        <w:numPr>
          <w:ilvl w:val="0"/>
          <w:numId w:val="24"/>
        </w:numPr>
        <w:spacing w:before="120" w:after="120"/>
        <w:jc w:val="both"/>
      </w:pPr>
      <w:r w:rsidRPr="007B3F10">
        <w:t xml:space="preserve">IP Version – </w:t>
      </w:r>
      <w:r w:rsidR="00871575" w:rsidRPr="007B3F10">
        <w:t xml:space="preserve">Refer to </w:t>
      </w:r>
      <w:r w:rsidR="00871575">
        <w:fldChar w:fldCharType="begin"/>
      </w:r>
      <w:r w:rsidR="00871575">
        <w:instrText xml:space="preserve"> REF _Ref323213542 \h  \* MERGEFORMAT </w:instrText>
      </w:r>
      <w:r w:rsidR="00871575">
        <w:fldChar w:fldCharType="separate"/>
      </w:r>
      <w:r w:rsidR="00871575" w:rsidRPr="007B3F10">
        <w:rPr>
          <w:sz w:val="16"/>
          <w:szCs w:val="16"/>
        </w:rPr>
        <w:t xml:space="preserve">Table </w:t>
      </w:r>
      <w:r w:rsidR="00871575">
        <w:rPr>
          <w:sz w:val="16"/>
          <w:szCs w:val="16"/>
        </w:rPr>
        <w:t>3</w:t>
      </w:r>
      <w:r w:rsidR="00871575">
        <w:fldChar w:fldCharType="end"/>
      </w:r>
      <w:r w:rsidR="00871575">
        <w:t xml:space="preserve"> for</w:t>
      </w:r>
      <w:r w:rsidR="00871575" w:rsidRPr="007B3F10">
        <w:t xml:space="preserve"> description</w:t>
      </w:r>
    </w:p>
    <w:p w:rsidR="00D94CB1" w:rsidRPr="007B3F10" w:rsidRDefault="00871575" w:rsidP="00D94CB1">
      <w:pPr>
        <w:pStyle w:val="PlainText"/>
        <w:spacing w:before="120" w:after="120"/>
        <w:ind w:left="2520"/>
        <w:jc w:val="both"/>
      </w:pPr>
      <w:r>
        <w:t xml:space="preserve">    </w:t>
      </w:r>
    </w:p>
    <w:p w:rsidR="00FD7DD6" w:rsidRDefault="00871575" w:rsidP="00FD7DD6">
      <w:pPr>
        <w:pStyle w:val="PlainText"/>
        <w:numPr>
          <w:ilvl w:val="0"/>
          <w:numId w:val="18"/>
        </w:numPr>
        <w:spacing w:before="120" w:after="120"/>
        <w:jc w:val="both"/>
      </w:pPr>
      <w:r>
        <w:t>Protocol Version</w:t>
      </w:r>
      <w:r w:rsidR="005C3549">
        <w:t xml:space="preserve"> (3)</w:t>
      </w:r>
      <w:r>
        <w:t xml:space="preserve"> - </w:t>
      </w:r>
      <w:r w:rsidR="00CC3E6C" w:rsidRPr="007B3F10">
        <w:t xml:space="preserve">Refer to </w:t>
      </w:r>
      <w:r w:rsidR="005D06D2">
        <w:fldChar w:fldCharType="begin"/>
      </w:r>
      <w:r w:rsidR="005D06D2">
        <w:instrText xml:space="preserve"> REF _Ref323213542 \h  \* MERGEFORMAT </w:instrText>
      </w:r>
      <w:r w:rsidR="005D06D2">
        <w:fldChar w:fldCharType="separate"/>
      </w:r>
      <w:r w:rsidR="00CC3E6C" w:rsidRPr="007B3F10">
        <w:rPr>
          <w:sz w:val="16"/>
          <w:szCs w:val="16"/>
        </w:rPr>
        <w:t xml:space="preserve">Table </w:t>
      </w:r>
      <w:r w:rsidR="00CC3E6C">
        <w:rPr>
          <w:sz w:val="16"/>
          <w:szCs w:val="16"/>
        </w:rPr>
        <w:t>3</w:t>
      </w:r>
      <w:r w:rsidR="005D06D2">
        <w:fldChar w:fldCharType="end"/>
      </w:r>
      <w:r w:rsidR="00CC3E6C" w:rsidRPr="007B3F10">
        <w:t xml:space="preserve"> description.</w:t>
      </w:r>
    </w:p>
    <w:p w:rsidR="00FD7DD6" w:rsidRDefault="00FD7DD6" w:rsidP="00FD7DD6">
      <w:pPr>
        <w:pStyle w:val="PlainText"/>
        <w:spacing w:before="120" w:after="120"/>
        <w:jc w:val="both"/>
      </w:pPr>
    </w:p>
    <w:p w:rsidR="00FD7DD6" w:rsidRDefault="00FD7DD6" w:rsidP="00FD7DD6">
      <w:pPr>
        <w:pStyle w:val="PlainText"/>
        <w:spacing w:before="120" w:after="120"/>
        <w:jc w:val="both"/>
      </w:pPr>
    </w:p>
    <w:p w:rsidR="00FD7DD6" w:rsidRPr="007B3F10" w:rsidRDefault="00FD7DD6" w:rsidP="00FD7DD6">
      <w:pPr>
        <w:pStyle w:val="PlainText"/>
        <w:spacing w:before="120" w:after="120"/>
        <w:ind w:left="1440"/>
        <w:jc w:val="both"/>
      </w:pPr>
    </w:p>
    <w:p w:rsidR="005669C9" w:rsidRPr="007B3F10" w:rsidRDefault="005669C9" w:rsidP="005669C9">
      <w:pPr>
        <w:rPr>
          <w:rFonts w:ascii="Courier New" w:hAnsi="Courier New" w:cs="Courier New"/>
          <w:sz w:val="20"/>
          <w:szCs w:val="20"/>
        </w:rPr>
      </w:pPr>
    </w:p>
    <w:p w:rsidR="00CC3B63" w:rsidRDefault="00CC3B63" w:rsidP="00DA3511">
      <w:pPr>
        <w:tabs>
          <w:tab w:val="left" w:pos="900"/>
        </w:tabs>
        <w:ind w:left="720"/>
        <w:jc w:val="both"/>
        <w:rPr>
          <w:rFonts w:ascii="Courier New" w:hAnsi="Courier New" w:cs="Courier New"/>
          <w:b/>
          <w:sz w:val="20"/>
          <w:szCs w:val="20"/>
        </w:rPr>
      </w:pPr>
    </w:p>
    <w:p w:rsidR="00DA3511" w:rsidRDefault="00DA3511"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2C6026" w:rsidRPr="00DA3511" w:rsidRDefault="002C6026" w:rsidP="00DA3511">
      <w:pPr>
        <w:numPr>
          <w:ilvl w:val="0"/>
          <w:numId w:val="2"/>
        </w:numPr>
        <w:tabs>
          <w:tab w:val="left" w:pos="900"/>
        </w:tabs>
        <w:jc w:val="both"/>
        <w:rPr>
          <w:rFonts w:ascii="Courier New" w:hAnsi="Courier New" w:cs="Courier New"/>
          <w:b/>
          <w:sz w:val="20"/>
          <w:szCs w:val="20"/>
        </w:rPr>
      </w:pPr>
      <w:r w:rsidRPr="00DA3511">
        <w:rPr>
          <w:rFonts w:ascii="Courier New" w:hAnsi="Courier New" w:cs="Courier New"/>
          <w:b/>
          <w:sz w:val="20"/>
          <w:szCs w:val="20"/>
        </w:rPr>
        <w:lastRenderedPageBreak/>
        <w:t>Update Process</w:t>
      </w:r>
    </w:p>
    <w:p w:rsidR="00454DE4" w:rsidRPr="007B3F10" w:rsidRDefault="000E6E52" w:rsidP="007758E7">
      <w:pPr>
        <w:pStyle w:val="PlainText"/>
        <w:spacing w:before="120" w:after="120"/>
        <w:ind w:left="720"/>
        <w:jc w:val="both"/>
      </w:pPr>
      <w:r w:rsidRPr="007B3F10">
        <w:t xml:space="preserve">Server initiates the MSU process by </w:t>
      </w:r>
      <w:r w:rsidR="002A160B" w:rsidRPr="007B3F10">
        <w:t>multicasting</w:t>
      </w:r>
      <w:r w:rsidRPr="007B3F10">
        <w:t xml:space="preserve"> notification message</w:t>
      </w:r>
      <w:r w:rsidR="00947747" w:rsidRPr="007B3F10">
        <w:t>.</w:t>
      </w:r>
      <w:r w:rsidR="00C21683" w:rsidRPr="007B3F10">
        <w:t xml:space="preserve"> </w:t>
      </w:r>
      <w:r w:rsidR="00754852" w:rsidRPr="007B3F10">
        <w:t xml:space="preserve">The default </w:t>
      </w:r>
      <w:r w:rsidR="00F877E8" w:rsidRPr="007B3F10">
        <w:t>m</w:t>
      </w:r>
      <w:r w:rsidR="00754852" w:rsidRPr="007B3F10">
        <w:t>ulticast IP address</w:t>
      </w:r>
      <w:r w:rsidR="00ED3748" w:rsidRPr="007B3F10">
        <w:t xml:space="preserve">, </w:t>
      </w:r>
      <w:r w:rsidR="00F877E8" w:rsidRPr="007B3F10">
        <w:t>port</w:t>
      </w:r>
      <w:r w:rsidR="00754852" w:rsidRPr="007B3F10">
        <w:t xml:space="preserve"> </w:t>
      </w:r>
      <w:r w:rsidR="00ED3748" w:rsidRPr="007B3F10">
        <w:t xml:space="preserve">number, </w:t>
      </w:r>
      <w:r w:rsidR="00754852" w:rsidRPr="007B3F10">
        <w:t>t</w:t>
      </w:r>
      <w:r w:rsidR="00C21683" w:rsidRPr="007B3F10">
        <w:t>he number of times this messag</w:t>
      </w:r>
      <w:r w:rsidR="003D70F2" w:rsidRPr="007B3F10">
        <w:t>e is sen</w:t>
      </w:r>
      <w:r w:rsidR="00A472D4" w:rsidRPr="007B3F10">
        <w:t>t</w:t>
      </w:r>
      <w:r w:rsidR="003D70F2" w:rsidRPr="007B3F10">
        <w:t xml:space="preserve"> and t</w:t>
      </w:r>
      <w:r w:rsidR="00803C3F" w:rsidRPr="007B3F10">
        <w:t>he delay between eac</w:t>
      </w:r>
      <w:r w:rsidR="003D70F2" w:rsidRPr="007B3F10">
        <w:t>h of the notification message</w:t>
      </w:r>
      <w:r w:rsidR="00A472D4" w:rsidRPr="007B3F10">
        <w:t>s</w:t>
      </w:r>
      <w:r w:rsidR="003D70F2" w:rsidRPr="007B3F10">
        <w:t xml:space="preserve"> are</w:t>
      </w:r>
      <w:r w:rsidR="00803C3F" w:rsidRPr="007B3F10">
        <w:t xml:space="preserve"> </w:t>
      </w:r>
      <w:r w:rsidR="003D70F2" w:rsidRPr="007B3F10">
        <w:t>implementation specific</w:t>
      </w:r>
      <w:r w:rsidR="00803C3F" w:rsidRPr="007B3F10">
        <w:t xml:space="preserve">. </w:t>
      </w:r>
      <w:r w:rsidR="003057CD" w:rsidRPr="007B3F10">
        <w:t xml:space="preserve">The Notification </w:t>
      </w:r>
      <w:r w:rsidR="00407597" w:rsidRPr="007B3F10">
        <w:t>messag</w:t>
      </w:r>
      <w:r w:rsidR="004D30C4" w:rsidRPr="007B3F10">
        <w:t xml:space="preserve">e packet contents </w:t>
      </w:r>
      <w:r w:rsidR="0017618D" w:rsidRPr="007B3F10">
        <w:t>are</w:t>
      </w:r>
      <w:r w:rsidR="00BE5517" w:rsidRPr="007B3F10">
        <w:t xml:space="preserve"> shown in </w:t>
      </w:r>
      <w:r w:rsidR="005D06D2">
        <w:fldChar w:fldCharType="begin"/>
      </w:r>
      <w:r w:rsidR="005D06D2">
        <w:instrText xml:space="preserve"> REF _Ref323213628 \h  \* MERGEFORMAT </w:instrText>
      </w:r>
      <w:r w:rsidR="005D06D2">
        <w:fldChar w:fldCharType="separate"/>
      </w:r>
      <w:r w:rsidR="00D20D2A" w:rsidRPr="007B3F10">
        <w:rPr>
          <w:sz w:val="16"/>
          <w:szCs w:val="16"/>
        </w:rPr>
        <w:t xml:space="preserve">Table </w:t>
      </w:r>
      <w:r w:rsidR="005D06D2">
        <w:fldChar w:fldCharType="end"/>
      </w:r>
      <w:r w:rsidR="00F57CD4">
        <w:t>9</w:t>
      </w:r>
      <w:r w:rsidR="00407597" w:rsidRPr="007B3F10">
        <w:t>.</w:t>
      </w:r>
      <w:r w:rsidR="00B258DB" w:rsidRPr="007B3F10">
        <w:t xml:space="preserve"> </w:t>
      </w:r>
    </w:p>
    <w:tbl>
      <w:tblPr>
        <w:tblW w:w="7930" w:type="dxa"/>
        <w:tblInd w:w="828" w:type="dxa"/>
        <w:tblLook w:val="0000" w:firstRow="0" w:lastRow="0" w:firstColumn="0" w:lastColumn="0" w:noHBand="0" w:noVBand="0"/>
      </w:tblPr>
      <w:tblGrid>
        <w:gridCol w:w="1542"/>
        <w:gridCol w:w="1775"/>
        <w:gridCol w:w="1697"/>
        <w:gridCol w:w="2916"/>
      </w:tblGrid>
      <w:tr w:rsidR="007A2DC5" w:rsidRPr="007B3F10" w:rsidTr="00056A89">
        <w:trPr>
          <w:trHeight w:val="267"/>
        </w:trPr>
        <w:tc>
          <w:tcPr>
            <w:tcW w:w="1542"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775" w:type="dxa"/>
            <w:tcBorders>
              <w:top w:val="single" w:sz="8" w:space="0" w:color="auto"/>
              <w:left w:val="nil"/>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697" w:type="dxa"/>
            <w:tcBorders>
              <w:top w:val="single" w:sz="8" w:space="0" w:color="auto"/>
              <w:left w:val="nil"/>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916" w:type="dxa"/>
            <w:tcBorders>
              <w:top w:val="single" w:sz="8" w:space="0" w:color="auto"/>
              <w:left w:val="nil"/>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7A2DC5" w:rsidRPr="007B3F10" w:rsidTr="00056A89">
        <w:trPr>
          <w:trHeight w:val="267"/>
        </w:trPr>
        <w:tc>
          <w:tcPr>
            <w:tcW w:w="1542" w:type="dxa"/>
            <w:tcBorders>
              <w:top w:val="nil"/>
              <w:left w:val="single" w:sz="8" w:space="0" w:color="auto"/>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3472" w:type="dxa"/>
            <w:gridSpan w:val="2"/>
            <w:tcBorders>
              <w:top w:val="nil"/>
              <w:left w:val="nil"/>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File Number </w:t>
            </w:r>
          </w:p>
        </w:tc>
        <w:tc>
          <w:tcPr>
            <w:tcW w:w="2916"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Size (in bytes)</w:t>
            </w:r>
          </w:p>
        </w:tc>
      </w:tr>
      <w:tr w:rsidR="007A2DC5" w:rsidRPr="007B3F10" w:rsidTr="00056A89">
        <w:trPr>
          <w:trHeight w:val="267"/>
        </w:trPr>
        <w:tc>
          <w:tcPr>
            <w:tcW w:w="7930" w:type="dxa"/>
            <w:gridSpan w:val="4"/>
            <w:tcBorders>
              <w:top w:val="single" w:sz="8" w:space="0" w:color="auto"/>
              <w:left w:val="single" w:sz="8" w:space="0" w:color="auto"/>
              <w:bottom w:val="single" w:sz="8" w:space="0" w:color="000000"/>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Number of Chunks</w:t>
            </w:r>
          </w:p>
        </w:tc>
      </w:tr>
      <w:tr w:rsidR="007A2DC5" w:rsidRPr="007B3F10" w:rsidTr="00056A89">
        <w:trPr>
          <w:trHeight w:val="267"/>
        </w:trPr>
        <w:tc>
          <w:tcPr>
            <w:tcW w:w="3317" w:type="dxa"/>
            <w:gridSpan w:val="2"/>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 Number Limit</w:t>
            </w:r>
          </w:p>
        </w:tc>
        <w:tc>
          <w:tcPr>
            <w:tcW w:w="4613" w:type="dxa"/>
            <w:gridSpan w:val="2"/>
            <w:tcBorders>
              <w:top w:val="single" w:sz="8" w:space="0" w:color="auto"/>
              <w:left w:val="nil"/>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 Size Limit (in bytes)</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sidR="009C33F1">
              <w:rPr>
                <w:rFonts w:ascii="Courier New" w:eastAsia="Times New Roman" w:hAnsi="Courier New" w:cs="Courier New"/>
                <w:kern w:val="0"/>
                <w:sz w:val="14"/>
                <w:szCs w:val="14"/>
                <w:lang w:eastAsia="en-US" w:bidi="ar-SA"/>
              </w:rPr>
              <w:t>[0]</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[1]</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[2]</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[3]</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[4]</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[5]</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[6]</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[7]</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[8]</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[9]</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sidR="009C33F1">
              <w:rPr>
                <w:rFonts w:ascii="Courier New" w:eastAsia="Times New Roman" w:hAnsi="Courier New" w:cs="Courier New"/>
                <w:kern w:val="0"/>
                <w:sz w:val="14"/>
                <w:szCs w:val="14"/>
                <w:lang w:eastAsia="en-US" w:bidi="ar-SA"/>
              </w:rPr>
              <w:t>[0]</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[1]</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[2]</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[3]</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[4]</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[5]</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[6]</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[7]</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[8]</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[9]</w:t>
            </w:r>
          </w:p>
        </w:tc>
      </w:tr>
      <w:tr w:rsidR="007A2DC5" w:rsidRPr="007B3F10" w:rsidTr="00056A89">
        <w:trPr>
          <w:trHeight w:val="267"/>
        </w:trPr>
        <w:tc>
          <w:tcPr>
            <w:tcW w:w="3317" w:type="dxa"/>
            <w:gridSpan w:val="2"/>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Port Number</w:t>
            </w:r>
          </w:p>
        </w:tc>
        <w:tc>
          <w:tcPr>
            <w:tcW w:w="4613" w:type="dxa"/>
            <w:gridSpan w:val="2"/>
            <w:tcBorders>
              <w:top w:val="single" w:sz="8" w:space="0" w:color="auto"/>
              <w:left w:val="nil"/>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Port Number</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TransactionID</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CRC</w:t>
            </w:r>
          </w:p>
        </w:tc>
      </w:tr>
      <w:tr w:rsidR="007A2DC5" w:rsidRPr="007B3F10" w:rsidTr="00056A89">
        <w:trPr>
          <w:trHeight w:val="267"/>
        </w:trPr>
        <w:tc>
          <w:tcPr>
            <w:tcW w:w="1542" w:type="dxa"/>
            <w:tcBorders>
              <w:top w:val="nil"/>
              <w:left w:val="single" w:sz="8" w:space="0" w:color="auto"/>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val="de-DE" w:eastAsia="en-US" w:bidi="ar-SA"/>
              </w:rPr>
            </w:pPr>
            <w:r w:rsidRPr="007B3F10">
              <w:rPr>
                <w:rFonts w:ascii="Courier New" w:eastAsia="Times New Roman" w:hAnsi="Courier New" w:cs="Courier New"/>
                <w:kern w:val="0"/>
                <w:sz w:val="14"/>
                <w:szCs w:val="14"/>
                <w:lang w:val="de-DE" w:eastAsia="en-US" w:bidi="ar-SA"/>
              </w:rPr>
              <w:t xml:space="preserve"> T/F | File_Name_Len </w:t>
            </w:r>
          </w:p>
        </w:tc>
        <w:tc>
          <w:tcPr>
            <w:tcW w:w="1775"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rPr>
                <w:rFonts w:ascii="Courier New" w:eastAsia="Times New Roman" w:hAnsi="Courier New" w:cs="Courier New"/>
                <w:kern w:val="0"/>
                <w:sz w:val="14"/>
                <w:szCs w:val="14"/>
                <w:lang w:val="de-DE" w:eastAsia="en-US" w:bidi="ar-SA"/>
              </w:rPr>
            </w:pPr>
            <w:r w:rsidRPr="007B3F10">
              <w:rPr>
                <w:rFonts w:ascii="Courier New" w:eastAsia="Times New Roman" w:hAnsi="Courier New" w:cs="Courier New"/>
                <w:kern w:val="0"/>
                <w:sz w:val="14"/>
                <w:szCs w:val="14"/>
                <w:lang w:val="de-DE" w:eastAsia="en-US" w:bidi="ar-SA"/>
              </w:rPr>
              <w:t xml:space="preserve"> T/F | Dest_Path_Name_Len</w:t>
            </w:r>
          </w:p>
        </w:tc>
        <w:tc>
          <w:tcPr>
            <w:tcW w:w="1697"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T/F | GroupId</w:t>
            </w:r>
          </w:p>
        </w:tc>
        <w:tc>
          <w:tcPr>
            <w:tcW w:w="2916"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Update Timeout</w:t>
            </w:r>
          </w:p>
        </w:tc>
      </w:tr>
      <w:tr w:rsidR="007A2DC5" w:rsidRPr="007B3F10" w:rsidTr="00056A89">
        <w:trPr>
          <w:trHeight w:val="252"/>
        </w:trPr>
        <w:tc>
          <w:tcPr>
            <w:tcW w:w="7930" w:type="dxa"/>
            <w:gridSpan w:val="4"/>
            <w:vMerge w:val="restart"/>
            <w:tcBorders>
              <w:top w:val="nil"/>
              <w:left w:val="single" w:sz="8" w:space="0" w:color="auto"/>
              <w:bottom w:val="single" w:sz="8" w:space="0" w:color="000000"/>
              <w:right w:val="single" w:sz="8" w:space="0" w:color="000000"/>
            </w:tcBorders>
            <w:shd w:val="clear" w:color="auto" w:fill="99CCFF"/>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Data</w:t>
            </w:r>
          </w:p>
        </w:tc>
      </w:tr>
      <w:tr w:rsidR="007A2DC5" w:rsidRPr="007B3F10" w:rsidTr="00056A89">
        <w:trPr>
          <w:trHeight w:val="252"/>
        </w:trPr>
        <w:tc>
          <w:tcPr>
            <w:tcW w:w="7930" w:type="dxa"/>
            <w:gridSpan w:val="4"/>
            <w:vMerge/>
            <w:tcBorders>
              <w:top w:val="nil"/>
              <w:left w:val="single" w:sz="8" w:space="0" w:color="auto"/>
              <w:bottom w:val="single" w:sz="8" w:space="0" w:color="000000"/>
              <w:right w:val="single" w:sz="8" w:space="0" w:color="000000"/>
            </w:tcBorders>
            <w:vAlign w:val="center"/>
          </w:tcPr>
          <w:p w:rsidR="007A2DC5" w:rsidRPr="007B3F10" w:rsidRDefault="007A2DC5" w:rsidP="007A2DC5">
            <w:pPr>
              <w:widowControl/>
              <w:suppressAutoHyphens w:val="0"/>
              <w:rPr>
                <w:rFonts w:ascii="Courier New" w:eastAsia="Times New Roman" w:hAnsi="Courier New" w:cs="Courier New"/>
                <w:kern w:val="0"/>
                <w:sz w:val="14"/>
                <w:szCs w:val="14"/>
                <w:lang w:eastAsia="en-US" w:bidi="ar-SA"/>
              </w:rPr>
            </w:pPr>
          </w:p>
        </w:tc>
      </w:tr>
      <w:tr w:rsidR="007A2DC5" w:rsidRPr="007B3F10" w:rsidTr="00056A89">
        <w:trPr>
          <w:trHeight w:val="252"/>
        </w:trPr>
        <w:tc>
          <w:tcPr>
            <w:tcW w:w="7930" w:type="dxa"/>
            <w:gridSpan w:val="4"/>
            <w:vMerge/>
            <w:tcBorders>
              <w:top w:val="nil"/>
              <w:left w:val="single" w:sz="8" w:space="0" w:color="auto"/>
              <w:bottom w:val="single" w:sz="8" w:space="0" w:color="000000"/>
              <w:right w:val="single" w:sz="8" w:space="0" w:color="000000"/>
            </w:tcBorders>
            <w:vAlign w:val="center"/>
          </w:tcPr>
          <w:p w:rsidR="007A2DC5" w:rsidRPr="007B3F10" w:rsidRDefault="007A2DC5" w:rsidP="007A2DC5">
            <w:pPr>
              <w:widowControl/>
              <w:suppressAutoHyphens w:val="0"/>
              <w:rPr>
                <w:rFonts w:ascii="Courier New" w:eastAsia="Times New Roman" w:hAnsi="Courier New" w:cs="Courier New"/>
                <w:kern w:val="0"/>
                <w:sz w:val="14"/>
                <w:szCs w:val="14"/>
                <w:lang w:eastAsia="en-US" w:bidi="ar-SA"/>
              </w:rPr>
            </w:pPr>
          </w:p>
        </w:tc>
      </w:tr>
      <w:tr w:rsidR="007A2DC5" w:rsidRPr="007B3F10" w:rsidTr="00056A89">
        <w:trPr>
          <w:trHeight w:val="267"/>
        </w:trPr>
        <w:tc>
          <w:tcPr>
            <w:tcW w:w="7930" w:type="dxa"/>
            <w:gridSpan w:val="4"/>
            <w:vMerge/>
            <w:tcBorders>
              <w:top w:val="nil"/>
              <w:left w:val="single" w:sz="8" w:space="0" w:color="auto"/>
              <w:bottom w:val="single" w:sz="8" w:space="0" w:color="000000"/>
              <w:right w:val="single" w:sz="8" w:space="0" w:color="000000"/>
            </w:tcBorders>
            <w:vAlign w:val="center"/>
          </w:tcPr>
          <w:p w:rsidR="007A2DC5" w:rsidRPr="007B3F10" w:rsidRDefault="007A2DC5" w:rsidP="007A2DC5">
            <w:pPr>
              <w:widowControl/>
              <w:suppressAutoHyphens w:val="0"/>
              <w:rPr>
                <w:rFonts w:ascii="Courier New" w:eastAsia="Times New Roman" w:hAnsi="Courier New" w:cs="Courier New"/>
                <w:kern w:val="0"/>
                <w:sz w:val="14"/>
                <w:szCs w:val="14"/>
                <w:lang w:eastAsia="en-US" w:bidi="ar-SA"/>
              </w:rPr>
            </w:pPr>
          </w:p>
        </w:tc>
      </w:tr>
    </w:tbl>
    <w:p w:rsidR="007A2DC5" w:rsidRPr="007B3F10" w:rsidRDefault="007A2DC5" w:rsidP="0074231A">
      <w:pPr>
        <w:pStyle w:val="Caption"/>
        <w:ind w:left="360" w:firstLine="360"/>
        <w:jc w:val="center"/>
        <w:rPr>
          <w:rFonts w:ascii="Courier New" w:hAnsi="Courier New" w:cs="Courier New"/>
          <w:sz w:val="16"/>
          <w:szCs w:val="16"/>
        </w:rPr>
      </w:pPr>
    </w:p>
    <w:p w:rsidR="00535C25" w:rsidRPr="007B3F10" w:rsidRDefault="00C12A09" w:rsidP="0074231A">
      <w:pPr>
        <w:pStyle w:val="Caption"/>
        <w:ind w:left="360" w:firstLine="360"/>
        <w:jc w:val="center"/>
        <w:rPr>
          <w:rFonts w:ascii="Courier New" w:hAnsi="Courier New" w:cs="Courier New"/>
        </w:rPr>
      </w:pPr>
      <w:bookmarkStart w:id="4" w:name="_Ref323213628"/>
      <w:bookmarkStart w:id="5" w:name="_Ref323213430"/>
      <w:r w:rsidRPr="007B3F10">
        <w:rPr>
          <w:rFonts w:ascii="Courier New" w:hAnsi="Courier New" w:cs="Courier New"/>
          <w:sz w:val="16"/>
          <w:szCs w:val="16"/>
        </w:rPr>
        <w:t xml:space="preserve">Table </w:t>
      </w:r>
      <w:bookmarkEnd w:id="4"/>
      <w:r w:rsidR="00056449">
        <w:rPr>
          <w:rFonts w:ascii="Courier New" w:hAnsi="Courier New" w:cs="Courier New"/>
          <w:sz w:val="16"/>
          <w:szCs w:val="16"/>
        </w:rPr>
        <w:t xml:space="preserve"> 9</w:t>
      </w:r>
      <w:r w:rsidRPr="007B3F10">
        <w:rPr>
          <w:rFonts w:ascii="Courier New" w:hAnsi="Courier New" w:cs="Courier New"/>
        </w:rPr>
        <w:t xml:space="preserve"> </w:t>
      </w:r>
      <w:r w:rsidRPr="007B3F10">
        <w:rPr>
          <w:rFonts w:ascii="Courier New" w:hAnsi="Courier New" w:cs="Courier New"/>
          <w:b w:val="0"/>
        </w:rPr>
        <w:t>–</w:t>
      </w:r>
      <w:r w:rsidRPr="007B3F10">
        <w:rPr>
          <w:rFonts w:ascii="Courier New" w:hAnsi="Courier New" w:cs="Courier New"/>
        </w:rPr>
        <w:t xml:space="preserve"> </w:t>
      </w:r>
      <w:r w:rsidR="00321D9B" w:rsidRPr="007B3F10">
        <w:rPr>
          <w:rFonts w:ascii="Courier New" w:hAnsi="Courier New" w:cs="Courier New"/>
          <w:sz w:val="16"/>
          <w:szCs w:val="16"/>
        </w:rPr>
        <w:t>Notification</w:t>
      </w:r>
      <w:r w:rsidRPr="007B3F10">
        <w:rPr>
          <w:rFonts w:ascii="Courier New" w:hAnsi="Courier New" w:cs="Courier New"/>
          <w:sz w:val="16"/>
          <w:szCs w:val="16"/>
        </w:rPr>
        <w:t xml:space="preserve"> Message</w:t>
      </w:r>
      <w:r w:rsidR="008D0EB6" w:rsidRPr="007B3F10">
        <w:rPr>
          <w:rFonts w:ascii="Courier New" w:hAnsi="Courier New" w:cs="Courier New"/>
          <w:sz w:val="16"/>
          <w:szCs w:val="16"/>
        </w:rPr>
        <w:t xml:space="preserve"> Format</w:t>
      </w:r>
      <w:r w:rsidR="00736DDF"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736DDF" w:rsidRPr="007B3F10">
        <w:rPr>
          <w:rFonts w:ascii="Courier New" w:hAnsi="Courier New" w:cs="Courier New"/>
          <w:sz w:val="16"/>
          <w:szCs w:val="16"/>
        </w:rPr>
        <w:t>)</w:t>
      </w:r>
      <w:bookmarkEnd w:id="5"/>
    </w:p>
    <w:p w:rsidR="00E63570" w:rsidRPr="007B3F10" w:rsidRDefault="00E63570" w:rsidP="00535C25">
      <w:pPr>
        <w:rPr>
          <w:rFonts w:ascii="Courier New" w:hAnsi="Courier New" w:cs="Courier New"/>
          <w:sz w:val="20"/>
          <w:szCs w:val="20"/>
        </w:rPr>
      </w:pPr>
      <w:r w:rsidRPr="007B3F10">
        <w:rPr>
          <w:rFonts w:ascii="Courier New" w:hAnsi="Courier New" w:cs="Courier New"/>
          <w:sz w:val="20"/>
          <w:szCs w:val="20"/>
        </w:rPr>
        <w:t xml:space="preserve">  </w:t>
      </w:r>
    </w:p>
    <w:p w:rsidR="00E04DF2" w:rsidRPr="007B3F10" w:rsidRDefault="00E04DF2" w:rsidP="00CD3153">
      <w:pPr>
        <w:pStyle w:val="PlainText"/>
        <w:numPr>
          <w:ilvl w:val="0"/>
          <w:numId w:val="17"/>
        </w:numPr>
        <w:spacing w:before="120" w:after="120"/>
        <w:jc w:val="both"/>
      </w:pPr>
      <w:r w:rsidRPr="007B3F10">
        <w:t xml:space="preserve">Opcode  – </w:t>
      </w:r>
      <w:r w:rsidR="000964DE" w:rsidRPr="007B3F10">
        <w:t>MSU_DEVICE_UPDATE</w:t>
      </w:r>
      <w:r w:rsidRPr="007B3F10">
        <w:t xml:space="preserve"> (</w:t>
      </w:r>
      <w:r w:rsidR="00FD0C7B" w:rsidRPr="007B3F10">
        <w:t>1</w:t>
      </w:r>
      <w:r w:rsidRPr="007B3F10">
        <w:t>)</w:t>
      </w:r>
    </w:p>
    <w:p w:rsidR="00156814" w:rsidRDefault="00156814">
      <w:pPr>
        <w:widowControl/>
        <w:suppressAutoHyphens w:val="0"/>
        <w:rPr>
          <w:rFonts w:ascii="Courier New" w:hAnsi="Courier New" w:cs="Courier New"/>
          <w:sz w:val="20"/>
          <w:szCs w:val="20"/>
        </w:rPr>
      </w:pPr>
      <w:r>
        <w:br w:type="page"/>
      </w:r>
    </w:p>
    <w:p w:rsidR="00E04DF2" w:rsidRPr="007B3F10" w:rsidRDefault="00E04DF2" w:rsidP="00CD3153">
      <w:pPr>
        <w:pStyle w:val="PlainText"/>
        <w:numPr>
          <w:ilvl w:val="0"/>
          <w:numId w:val="17"/>
        </w:numPr>
        <w:spacing w:before="120" w:after="120"/>
        <w:jc w:val="both"/>
      </w:pPr>
      <w:r w:rsidRPr="007B3F10">
        <w:lastRenderedPageBreak/>
        <w:t xml:space="preserve">Subcode – UPGRADE </w:t>
      </w:r>
      <w:r w:rsidR="009478CB" w:rsidRPr="007B3F10">
        <w:t>(</w:t>
      </w:r>
      <w:r w:rsidR="00F430BF" w:rsidRPr="007B3F10">
        <w:t>1</w:t>
      </w:r>
      <w:r w:rsidRPr="007B3F10">
        <w:t>)</w:t>
      </w:r>
    </w:p>
    <w:p w:rsidR="00E04DF2" w:rsidRPr="007B3F10" w:rsidRDefault="009478CB" w:rsidP="00CD3153">
      <w:pPr>
        <w:pStyle w:val="PlainText"/>
        <w:spacing w:before="120" w:after="120"/>
        <w:ind w:left="1980"/>
        <w:jc w:val="both"/>
      </w:pPr>
      <w:r w:rsidRPr="007B3F10">
        <w:t xml:space="preserve">  </w:t>
      </w:r>
      <w:r w:rsidR="00E04DF2" w:rsidRPr="007B3F10">
        <w:t xml:space="preserve"> </w:t>
      </w:r>
      <w:r w:rsidR="000964DE" w:rsidRPr="007B3F10">
        <w:t xml:space="preserve">  </w:t>
      </w:r>
      <w:r w:rsidR="00C86F01">
        <w:t xml:space="preserve"> </w:t>
      </w:r>
      <w:r w:rsidR="00E04DF2" w:rsidRPr="007B3F10">
        <w:t>DOWNGRADE</w:t>
      </w:r>
      <w:r w:rsidRPr="007B3F10">
        <w:t xml:space="preserve"> </w:t>
      </w:r>
      <w:r w:rsidR="00E04DF2" w:rsidRPr="007B3F10">
        <w:t>(</w:t>
      </w:r>
      <w:r w:rsidR="00F430BF" w:rsidRPr="007B3F10">
        <w:t>2</w:t>
      </w:r>
      <w:r w:rsidR="00E04DF2" w:rsidRPr="007B3F10">
        <w:t>)</w:t>
      </w:r>
    </w:p>
    <w:p w:rsidR="00E04DF2" w:rsidRPr="007B3F10" w:rsidRDefault="00E04DF2" w:rsidP="00CD3153">
      <w:pPr>
        <w:pStyle w:val="PlainText"/>
        <w:spacing w:before="120" w:after="120"/>
        <w:ind w:left="1980"/>
        <w:jc w:val="both"/>
      </w:pPr>
      <w:r w:rsidRPr="007B3F10">
        <w:tab/>
        <w:t xml:space="preserve"> </w:t>
      </w:r>
      <w:r w:rsidR="009478CB" w:rsidRPr="007B3F10">
        <w:t xml:space="preserve">   </w:t>
      </w:r>
      <w:r w:rsidRPr="007B3F10">
        <w:t>FORCE_UPGRADE (</w:t>
      </w:r>
      <w:r w:rsidR="00F430BF" w:rsidRPr="007B3F10">
        <w:t>3</w:t>
      </w:r>
      <w:r w:rsidRPr="007B3F10">
        <w:t>)</w:t>
      </w:r>
    </w:p>
    <w:p w:rsidR="001C26FD" w:rsidRPr="007B3F10" w:rsidRDefault="001C26FD" w:rsidP="00CD3153">
      <w:pPr>
        <w:pStyle w:val="PlainText"/>
        <w:numPr>
          <w:ilvl w:val="0"/>
          <w:numId w:val="18"/>
        </w:numPr>
        <w:spacing w:before="120" w:after="120"/>
        <w:jc w:val="both"/>
      </w:pPr>
      <w:r w:rsidRPr="007B3F10">
        <w:t xml:space="preserve">File Number – In case of upgrade process involving multiple files, this number represents the index of the file that is being transferred. This number starts from 1. </w:t>
      </w:r>
    </w:p>
    <w:p w:rsidR="000A4065" w:rsidRPr="007B3F10" w:rsidRDefault="000A4065" w:rsidP="00CD3153">
      <w:pPr>
        <w:pStyle w:val="PlainText"/>
        <w:numPr>
          <w:ilvl w:val="0"/>
          <w:numId w:val="21"/>
        </w:numPr>
        <w:tabs>
          <w:tab w:val="clear" w:pos="1080"/>
          <w:tab w:val="num" w:pos="1440"/>
        </w:tabs>
        <w:spacing w:before="120" w:after="120"/>
        <w:ind w:left="1440"/>
        <w:jc w:val="both"/>
      </w:pPr>
      <w:r w:rsidRPr="007B3F10">
        <w:t>File Size – Size of the file</w:t>
      </w:r>
      <w:r w:rsidR="00521BD6" w:rsidRPr="007B3F10">
        <w:t xml:space="preserve"> in bytes</w:t>
      </w:r>
      <w:r w:rsidRPr="007B3F10">
        <w:t xml:space="preserve"> that is being transferred</w:t>
      </w:r>
      <w:r w:rsidR="00506909" w:rsidRPr="007B3F10">
        <w:t>.</w:t>
      </w:r>
    </w:p>
    <w:p w:rsidR="003667DF" w:rsidRPr="007B3F10" w:rsidRDefault="003667DF" w:rsidP="00CD3153">
      <w:pPr>
        <w:pStyle w:val="PlainText"/>
        <w:numPr>
          <w:ilvl w:val="0"/>
          <w:numId w:val="21"/>
        </w:numPr>
        <w:tabs>
          <w:tab w:val="clear" w:pos="1080"/>
          <w:tab w:val="num" w:pos="1440"/>
        </w:tabs>
        <w:spacing w:before="120" w:after="120"/>
        <w:ind w:left="1440"/>
        <w:jc w:val="both"/>
      </w:pPr>
      <w:r w:rsidRPr="007B3F10">
        <w:t>Number of Chunks – Total number of chunks in the current file transfer.</w:t>
      </w:r>
    </w:p>
    <w:p w:rsidR="003667DF" w:rsidRPr="007B3F10" w:rsidRDefault="003667DF" w:rsidP="00CD3153">
      <w:pPr>
        <w:pStyle w:val="PlainText"/>
        <w:numPr>
          <w:ilvl w:val="0"/>
          <w:numId w:val="21"/>
        </w:numPr>
        <w:tabs>
          <w:tab w:val="clear" w:pos="1080"/>
          <w:tab w:val="num" w:pos="1440"/>
        </w:tabs>
        <w:spacing w:before="120" w:after="120"/>
        <w:ind w:left="1440"/>
        <w:jc w:val="both"/>
      </w:pPr>
      <w:r w:rsidRPr="007B3F10">
        <w:t xml:space="preserve">Sequence Number Limit – Maximum </w:t>
      </w:r>
      <w:r w:rsidR="00FD5307" w:rsidRPr="007B3F10">
        <w:t>n</w:t>
      </w:r>
      <w:r w:rsidRPr="007B3F10">
        <w:t xml:space="preserve">umber of </w:t>
      </w:r>
      <w:r w:rsidR="00FD5307" w:rsidRPr="007B3F10">
        <w:t>s</w:t>
      </w:r>
      <w:r w:rsidRPr="007B3F10">
        <w:t xml:space="preserve">equences in </w:t>
      </w:r>
      <w:r w:rsidR="006948F8" w:rsidRPr="007B3F10">
        <w:t>the</w:t>
      </w:r>
      <w:r w:rsidRPr="007B3F10">
        <w:t xml:space="preserve"> </w:t>
      </w:r>
      <w:r w:rsidR="006948F8" w:rsidRPr="007B3F10">
        <w:t xml:space="preserve">first </w:t>
      </w:r>
      <w:r w:rsidRPr="007B3F10">
        <w:t>chunk</w:t>
      </w:r>
      <w:r w:rsidR="006948F8" w:rsidRPr="007B3F10">
        <w:t xml:space="preserve"> up to the last but one </w:t>
      </w:r>
      <w:r w:rsidR="00FD5307" w:rsidRPr="007B3F10">
        <w:t>chunk</w:t>
      </w:r>
      <w:r w:rsidRPr="007B3F10">
        <w:t xml:space="preserve">. Note that the last chunk may have a smaller </w:t>
      </w:r>
      <w:r w:rsidR="009721EE" w:rsidRPr="007B3F10">
        <w:t>number of sequences</w:t>
      </w:r>
      <w:r w:rsidR="006C4302" w:rsidRPr="007B3F10">
        <w:t xml:space="preserve"> depending on the file size.</w:t>
      </w:r>
      <w:r w:rsidR="007F18FC" w:rsidRPr="007B3F10">
        <w:t xml:space="preserve"> </w:t>
      </w:r>
      <w:r w:rsidR="002C418C" w:rsidRPr="007B3F10">
        <w:t>This</w:t>
      </w:r>
      <w:r w:rsidR="00FA0645" w:rsidRPr="007B3F10">
        <w:t xml:space="preserve"> limit should not be more than 32.</w:t>
      </w:r>
      <w:r w:rsidR="003269C7">
        <w:t xml:space="preserve"> This value MUST less then and equal to the value sequence limit present in protocol parameter table-2 </w:t>
      </w:r>
      <w:r w:rsidR="007F18FC" w:rsidRPr="007B3F10">
        <w:t xml:space="preserve">  </w:t>
      </w:r>
    </w:p>
    <w:p w:rsidR="00AD7223" w:rsidRPr="007B3F10" w:rsidRDefault="00160B03" w:rsidP="00CD3153">
      <w:pPr>
        <w:pStyle w:val="PlainText"/>
        <w:numPr>
          <w:ilvl w:val="0"/>
          <w:numId w:val="21"/>
        </w:numPr>
        <w:tabs>
          <w:tab w:val="clear" w:pos="1080"/>
          <w:tab w:val="num" w:pos="1440"/>
        </w:tabs>
        <w:spacing w:before="120" w:after="120"/>
        <w:ind w:left="1440"/>
        <w:jc w:val="both"/>
      </w:pPr>
      <w:r w:rsidRPr="007B3F10">
        <w:t>Sequence</w:t>
      </w:r>
      <w:r w:rsidR="005B5FC3" w:rsidRPr="007B3F10">
        <w:t xml:space="preserve"> Size Limit</w:t>
      </w:r>
      <w:r w:rsidRPr="007B3F10">
        <w:t xml:space="preserve"> </w:t>
      </w:r>
      <w:r w:rsidR="00AD7223" w:rsidRPr="007B3F10">
        <w:t xml:space="preserve">– Maximum size in bytes of the </w:t>
      </w:r>
      <w:r w:rsidR="00244951" w:rsidRPr="007B3F10">
        <w:t xml:space="preserve">data </w:t>
      </w:r>
      <w:r w:rsidR="00AD7223" w:rsidRPr="007B3F10">
        <w:t xml:space="preserve">payload of a single packet sequence. Note that the last sequence </w:t>
      </w:r>
      <w:r w:rsidR="00D81E55" w:rsidRPr="007B3F10">
        <w:t xml:space="preserve">of the last chunk </w:t>
      </w:r>
      <w:r w:rsidR="00AD7223" w:rsidRPr="007B3F10">
        <w:t>may have a smaller size</w:t>
      </w:r>
      <w:r w:rsidR="00CA1DBE" w:rsidRPr="007B3F10">
        <w:t xml:space="preserve"> depending on the file size</w:t>
      </w:r>
      <w:r w:rsidR="00AD7223" w:rsidRPr="007B3F10">
        <w:t xml:space="preserve">. </w:t>
      </w:r>
    </w:p>
    <w:p w:rsidR="000A4065" w:rsidRPr="007B3F10" w:rsidRDefault="000A4065" w:rsidP="00CD3153">
      <w:pPr>
        <w:pStyle w:val="PlainText"/>
        <w:numPr>
          <w:ilvl w:val="0"/>
          <w:numId w:val="21"/>
        </w:numPr>
        <w:tabs>
          <w:tab w:val="clear" w:pos="1080"/>
          <w:tab w:val="num" w:pos="1440"/>
        </w:tabs>
        <w:spacing w:before="120" w:after="120"/>
        <w:ind w:left="1440"/>
        <w:jc w:val="both"/>
      </w:pPr>
      <w:r w:rsidRPr="007B3F10">
        <w:t xml:space="preserve">Multicast Address – The </w:t>
      </w:r>
      <w:r w:rsidR="00186477" w:rsidRPr="007B3F10">
        <w:t>c</w:t>
      </w:r>
      <w:r w:rsidR="00EF74D8" w:rsidRPr="007B3F10">
        <w:t xml:space="preserve">lient </w:t>
      </w:r>
      <w:r w:rsidR="00186477" w:rsidRPr="007B3F10">
        <w:t>s</w:t>
      </w:r>
      <w:r w:rsidRPr="007B3F10">
        <w:t xml:space="preserve">ystems that are interested in participating in the MSU process need to join this multicast </w:t>
      </w:r>
      <w:r w:rsidR="004D1339" w:rsidRPr="007B3F10">
        <w:t>address</w:t>
      </w:r>
      <w:r w:rsidRPr="007B3F10">
        <w:t>.</w:t>
      </w:r>
      <w:ins w:id="6" w:author="Windows User" w:date="2014-10-21T15:10:00Z">
        <w:r w:rsidR="006B075D">
          <w:t xml:space="preserve"> </w:t>
        </w:r>
      </w:ins>
    </w:p>
    <w:p w:rsidR="00151936" w:rsidRPr="007B3F10" w:rsidRDefault="00151936" w:rsidP="00CD3153">
      <w:pPr>
        <w:pStyle w:val="PlainText"/>
        <w:numPr>
          <w:ilvl w:val="0"/>
          <w:numId w:val="21"/>
        </w:numPr>
        <w:tabs>
          <w:tab w:val="clear" w:pos="1080"/>
          <w:tab w:val="num" w:pos="1440"/>
        </w:tabs>
        <w:spacing w:before="120" w:after="120"/>
        <w:ind w:left="1440"/>
        <w:jc w:val="both"/>
      </w:pPr>
      <w:r w:rsidRPr="007B3F10">
        <w:t>TransactionID – Randomly generated number which uniquely represents one MSU cycle</w:t>
      </w:r>
      <w:r w:rsidR="009B2F93">
        <w:t xml:space="preserve"> and MUST be sam</w:t>
      </w:r>
      <w:r w:rsidR="00502692">
        <w:t>e as generated in connection mes</w:t>
      </w:r>
      <w:r w:rsidR="009B2F93">
        <w:t>sage</w:t>
      </w:r>
      <w:r w:rsidR="00502692">
        <w:t>.</w:t>
      </w:r>
      <w:del w:id="7" w:author="Windows User" w:date="2014-10-21T15:11:00Z">
        <w:r w:rsidRPr="007B3F10" w:rsidDel="009B2F93">
          <w:delText>.</w:delText>
        </w:r>
      </w:del>
      <w:r w:rsidRPr="007B3F10">
        <w:t xml:space="preserve"> </w:t>
      </w:r>
    </w:p>
    <w:p w:rsidR="00DD0B26" w:rsidRPr="007B3F10" w:rsidRDefault="00DD0B26" w:rsidP="00DD0B26">
      <w:pPr>
        <w:pStyle w:val="PlainText"/>
        <w:numPr>
          <w:ilvl w:val="0"/>
          <w:numId w:val="21"/>
        </w:numPr>
        <w:tabs>
          <w:tab w:val="clear" w:pos="1080"/>
          <w:tab w:val="num" w:pos="1440"/>
        </w:tabs>
        <w:spacing w:before="120" w:after="120"/>
        <w:ind w:left="1440"/>
        <w:jc w:val="both"/>
      </w:pPr>
      <w:r w:rsidRPr="007B3F10">
        <w:t xml:space="preserve">Port Number – The </w:t>
      </w:r>
      <w:r w:rsidR="00186477" w:rsidRPr="007B3F10">
        <w:t>client s</w:t>
      </w:r>
      <w:r w:rsidRPr="007B3F10">
        <w:t xml:space="preserve">ystems that are interested in participating in the MSU process need to listen on this port to receive multicast messages.  </w:t>
      </w:r>
    </w:p>
    <w:p w:rsidR="001A3332" w:rsidRPr="007B3F10" w:rsidRDefault="001A3332" w:rsidP="00CD3153">
      <w:pPr>
        <w:pStyle w:val="PlainText"/>
        <w:numPr>
          <w:ilvl w:val="0"/>
          <w:numId w:val="21"/>
        </w:numPr>
        <w:tabs>
          <w:tab w:val="clear" w:pos="1080"/>
          <w:tab w:val="num" w:pos="1440"/>
        </w:tabs>
        <w:spacing w:before="120" w:after="120"/>
        <w:ind w:left="1440"/>
        <w:jc w:val="both"/>
      </w:pPr>
      <w:r w:rsidRPr="007B3F10">
        <w:t xml:space="preserve">CM Multicast Address </w:t>
      </w:r>
      <w:r w:rsidR="00361172" w:rsidRPr="007B3F10">
        <w:t>–</w:t>
      </w:r>
      <w:r w:rsidRPr="007B3F10">
        <w:t xml:space="preserve"> </w:t>
      </w:r>
      <w:r w:rsidR="00361172" w:rsidRPr="007B3F10">
        <w:t xml:space="preserve">The </w:t>
      </w:r>
      <w:r w:rsidR="00186477" w:rsidRPr="007B3F10">
        <w:t>c</w:t>
      </w:r>
      <w:r w:rsidR="002D071C" w:rsidRPr="007B3F10">
        <w:t xml:space="preserve">lient </w:t>
      </w:r>
      <w:r w:rsidR="00186477" w:rsidRPr="007B3F10">
        <w:t>s</w:t>
      </w:r>
      <w:r w:rsidR="00361172" w:rsidRPr="007B3F10">
        <w:t>ystems which are interested in participating in the CM either in SCM or CCM need to join this multicast address.</w:t>
      </w:r>
      <w:r w:rsidR="00926ACF">
        <w:t xml:space="preserve"> Not used in this version kept for future version.</w:t>
      </w:r>
      <w:del w:id="8" w:author="Windows User" w:date="2014-10-21T15:15:00Z">
        <w:r w:rsidR="00361172" w:rsidRPr="007B3F10" w:rsidDel="00926ACF">
          <w:delText xml:space="preserve"> </w:delText>
        </w:r>
      </w:del>
    </w:p>
    <w:p w:rsidR="003A4387" w:rsidRPr="007B3F10" w:rsidRDefault="00DD0B26" w:rsidP="00021AAB">
      <w:pPr>
        <w:pStyle w:val="PlainText"/>
        <w:numPr>
          <w:ilvl w:val="0"/>
          <w:numId w:val="21"/>
        </w:numPr>
        <w:tabs>
          <w:tab w:val="clear" w:pos="1080"/>
          <w:tab w:val="num" w:pos="1440"/>
        </w:tabs>
        <w:spacing w:before="120" w:after="120"/>
        <w:ind w:left="1440"/>
        <w:jc w:val="both"/>
      </w:pPr>
      <w:r w:rsidRPr="007B3F10">
        <w:t xml:space="preserve">CM Port Number – The </w:t>
      </w:r>
      <w:r w:rsidR="00186477" w:rsidRPr="007B3F10">
        <w:t>client s</w:t>
      </w:r>
      <w:r w:rsidRPr="007B3F10">
        <w:t>ystems which are interested in participating in the CM either in SCM or CCM need to listen on this port to receive CM multicast messages.</w:t>
      </w:r>
      <w:r w:rsidR="00926ACF">
        <w:t xml:space="preserve"> Not used in this version kept for future version.  </w:t>
      </w:r>
      <w:r w:rsidRPr="007B3F10">
        <w:t xml:space="preserve"> </w:t>
      </w:r>
    </w:p>
    <w:p w:rsidR="00711C7C" w:rsidRPr="007B3F10" w:rsidRDefault="00182747" w:rsidP="00021AAB">
      <w:pPr>
        <w:pStyle w:val="PlainText"/>
        <w:numPr>
          <w:ilvl w:val="0"/>
          <w:numId w:val="21"/>
        </w:numPr>
        <w:tabs>
          <w:tab w:val="clear" w:pos="1080"/>
          <w:tab w:val="num" w:pos="1440"/>
        </w:tabs>
        <w:spacing w:before="120" w:after="120"/>
        <w:ind w:left="1440"/>
        <w:jc w:val="both"/>
      </w:pPr>
      <w:r w:rsidRPr="007B3F10">
        <w:t>File CRC – 32-</w:t>
      </w:r>
      <w:r w:rsidR="00711C7C" w:rsidRPr="007B3F10">
        <w:t>bit CRC of the file</w:t>
      </w:r>
      <w:r w:rsidR="00A2657D" w:rsidRPr="007B3F10">
        <w:t>.</w:t>
      </w:r>
      <w:r w:rsidR="00711C7C" w:rsidRPr="007B3F10">
        <w:t xml:space="preserve"> </w:t>
      </w:r>
    </w:p>
    <w:p w:rsidR="00290DCC" w:rsidRPr="007B3F10" w:rsidRDefault="00290DCC" w:rsidP="00290DCC">
      <w:pPr>
        <w:pStyle w:val="PlainText"/>
        <w:numPr>
          <w:ilvl w:val="0"/>
          <w:numId w:val="21"/>
        </w:numPr>
        <w:tabs>
          <w:tab w:val="clear" w:pos="1080"/>
          <w:tab w:val="num" w:pos="1440"/>
        </w:tabs>
        <w:spacing w:before="120" w:after="120"/>
        <w:ind w:left="1440"/>
        <w:jc w:val="both"/>
      </w:pPr>
      <w:r w:rsidRPr="007B3F10">
        <w:t xml:space="preserve">T/F – Bit to suggest if the field exists or not. </w:t>
      </w:r>
    </w:p>
    <w:p w:rsidR="00290DCC" w:rsidRPr="007B3F10" w:rsidRDefault="00290DCC" w:rsidP="00290DCC">
      <w:pPr>
        <w:pStyle w:val="PlainText"/>
        <w:spacing w:before="120" w:after="120"/>
        <w:ind w:left="2160"/>
        <w:jc w:val="both"/>
      </w:pPr>
      <w:r w:rsidRPr="007B3F10">
        <w:t>1 – Field exists.</w:t>
      </w:r>
    </w:p>
    <w:p w:rsidR="00290DCC" w:rsidRPr="007B3F10" w:rsidRDefault="00290DCC" w:rsidP="00290DCC">
      <w:pPr>
        <w:pStyle w:val="PlainText"/>
        <w:spacing w:before="120" w:after="120"/>
        <w:ind w:left="2160"/>
        <w:jc w:val="both"/>
      </w:pPr>
      <w:r w:rsidRPr="007B3F10">
        <w:t>0 – Field does not exist.</w:t>
      </w:r>
    </w:p>
    <w:p w:rsidR="00711C7C" w:rsidRPr="007B3F10" w:rsidRDefault="00711C7C" w:rsidP="00021AAB">
      <w:pPr>
        <w:pStyle w:val="PlainText"/>
        <w:numPr>
          <w:ilvl w:val="0"/>
          <w:numId w:val="21"/>
        </w:numPr>
        <w:tabs>
          <w:tab w:val="clear" w:pos="1080"/>
          <w:tab w:val="num" w:pos="1440"/>
        </w:tabs>
        <w:spacing w:before="120" w:after="120"/>
        <w:ind w:left="1440"/>
        <w:jc w:val="both"/>
      </w:pPr>
      <w:r w:rsidRPr="007B3F10">
        <w:t>File Name Len. – Length of the file name.</w:t>
      </w:r>
    </w:p>
    <w:p w:rsidR="00290DCC" w:rsidRPr="007B3F10" w:rsidRDefault="00290DCC" w:rsidP="00290DCC">
      <w:pPr>
        <w:pStyle w:val="PlainText"/>
        <w:numPr>
          <w:ilvl w:val="0"/>
          <w:numId w:val="21"/>
        </w:numPr>
        <w:tabs>
          <w:tab w:val="clear" w:pos="1080"/>
          <w:tab w:val="num" w:pos="1440"/>
        </w:tabs>
        <w:spacing w:before="120" w:after="120"/>
        <w:ind w:left="1440"/>
        <w:jc w:val="both"/>
      </w:pPr>
      <w:r w:rsidRPr="007B3F10">
        <w:t>Dest. Path Name Len. – Length of the destination path of the file under transfer.</w:t>
      </w:r>
    </w:p>
    <w:p w:rsidR="00684119" w:rsidRPr="007B3F10" w:rsidRDefault="00F3746A" w:rsidP="00412B91">
      <w:pPr>
        <w:pStyle w:val="PlainText"/>
        <w:numPr>
          <w:ilvl w:val="0"/>
          <w:numId w:val="21"/>
        </w:numPr>
        <w:tabs>
          <w:tab w:val="clear" w:pos="1080"/>
          <w:tab w:val="num" w:pos="1440"/>
        </w:tabs>
        <w:spacing w:before="120" w:after="120"/>
        <w:ind w:left="1440"/>
        <w:jc w:val="both"/>
      </w:pPr>
      <w:r w:rsidRPr="007B3F10">
        <w:t>GroupI</w:t>
      </w:r>
      <w:r w:rsidR="00434143" w:rsidRPr="007B3F10">
        <w:t>D</w:t>
      </w:r>
      <w:r w:rsidRPr="007B3F10">
        <w:t xml:space="preserve"> –</w:t>
      </w:r>
      <w:r w:rsidR="009843BA">
        <w:t xml:space="preserve"> De-scope</w:t>
      </w:r>
      <w:r w:rsidR="003B15D3">
        <w:t>d in V1.0 onwards</w:t>
      </w:r>
      <w:r w:rsidR="009843BA">
        <w:t>,</w:t>
      </w:r>
      <w:r w:rsidR="00EE4093">
        <w:t xml:space="preserve"> is a </w:t>
      </w:r>
      <w:r w:rsidR="007763DD">
        <w:t xml:space="preserve">redundant field with connection message. Can </w:t>
      </w:r>
      <w:r w:rsidR="00977292">
        <w:t>be put as a</w:t>
      </w:r>
      <w:r w:rsidR="007763DD">
        <w:t xml:space="preserve"> reserve</w:t>
      </w:r>
      <w:r w:rsidR="00977292">
        <w:t>d</w:t>
      </w:r>
      <w:r w:rsidR="007763DD">
        <w:t xml:space="preserve"> field </w:t>
      </w:r>
      <w:r w:rsidR="0023039B">
        <w:t>.</w:t>
      </w:r>
    </w:p>
    <w:p w:rsidR="00021AAB" w:rsidRPr="007B3F10" w:rsidRDefault="00711C7C" w:rsidP="000703C2">
      <w:pPr>
        <w:pStyle w:val="PlainText"/>
        <w:numPr>
          <w:ilvl w:val="0"/>
          <w:numId w:val="21"/>
        </w:numPr>
        <w:tabs>
          <w:tab w:val="clear" w:pos="1080"/>
          <w:tab w:val="num" w:pos="1440"/>
        </w:tabs>
        <w:spacing w:before="120" w:after="120"/>
        <w:ind w:left="1440"/>
        <w:jc w:val="both"/>
      </w:pPr>
      <w:r w:rsidRPr="007B3F10">
        <w:lastRenderedPageBreak/>
        <w:t>Variable Length Data – String of variable length, the length is speci</w:t>
      </w:r>
      <w:r w:rsidR="009E3373" w:rsidRPr="007B3F10">
        <w:t xml:space="preserve">fied by the previous field. For example, </w:t>
      </w:r>
      <w:r w:rsidRPr="007B3F10">
        <w:t>File Name Length fi</w:t>
      </w:r>
      <w:r w:rsidR="00E114EA" w:rsidRPr="007B3F10">
        <w:t>el</w:t>
      </w:r>
      <w:r w:rsidRPr="007B3F10">
        <w:t xml:space="preserve">d specifies the length of this field. </w:t>
      </w:r>
    </w:p>
    <w:p w:rsidR="00584A3A" w:rsidRPr="007B3F10" w:rsidRDefault="00584A3A" w:rsidP="00584A3A">
      <w:pPr>
        <w:pStyle w:val="PlainText"/>
        <w:numPr>
          <w:ilvl w:val="1"/>
          <w:numId w:val="32"/>
        </w:numPr>
        <w:spacing w:before="120" w:after="120"/>
        <w:jc w:val="both"/>
      </w:pPr>
      <w:r w:rsidRPr="007B3F10">
        <w:t xml:space="preserve">The file [FA] is divided into smaller units called Chunks. </w:t>
      </w:r>
    </w:p>
    <w:p w:rsidR="00584A3A" w:rsidRPr="007B3F10" w:rsidRDefault="00584A3A" w:rsidP="00584A3A">
      <w:pPr>
        <w:pStyle w:val="PlainText"/>
        <w:numPr>
          <w:ilvl w:val="1"/>
          <w:numId w:val="32"/>
        </w:numPr>
        <w:spacing w:before="120" w:after="120"/>
        <w:jc w:val="both"/>
      </w:pPr>
      <w:r w:rsidRPr="007B3F10">
        <w:t xml:space="preserve">The chunk is divided into smaller units called SN. </w:t>
      </w:r>
    </w:p>
    <w:p w:rsidR="007A576F" w:rsidRPr="007B3F10" w:rsidRDefault="007A576F" w:rsidP="00584A3A">
      <w:pPr>
        <w:pStyle w:val="PlainText"/>
        <w:spacing w:before="120" w:after="120"/>
        <w:ind w:left="720"/>
        <w:jc w:val="both"/>
      </w:pPr>
    </w:p>
    <w:p w:rsidR="00584A3A" w:rsidRPr="007B3F10" w:rsidRDefault="00584A3A" w:rsidP="00584A3A">
      <w:pPr>
        <w:pStyle w:val="PlainText"/>
        <w:spacing w:before="120" w:after="120"/>
        <w:ind w:left="720"/>
        <w:jc w:val="both"/>
      </w:pPr>
      <w:r w:rsidRPr="007B3F10">
        <w:rPr>
          <w:color w:val="000000"/>
          <w:sz w:val="16"/>
          <w:szCs w:val="16"/>
        </w:rPr>
        <w:t xml:space="preserve">                      </w:t>
      </w:r>
      <w:r w:rsidR="005D06D2">
        <w:rPr>
          <w:noProof/>
          <w:lang w:eastAsia="en-US" w:bidi="ar-SA"/>
        </w:rPr>
        <w:pict>
          <v:shapetype id="_x0000_t202" coordsize="21600,21600" o:spt="202" path="m,l,21600r21600,l21600,xe">
            <v:stroke joinstyle="miter"/>
            <v:path gradientshapeok="t" o:connecttype="rect"/>
          </v:shapetype>
          <v:shape id="_x0000_s1132" type="#_x0000_t202" style="position:absolute;left:0;text-align:left;margin-left:268pt;margin-top:0;width:43.4pt;height:14.05pt;z-index:251656704;mso-position-horizontal-relative:text;mso-position-vertical-relative:text;v-text-anchor:top-baseline" filled="f" fillcolor="#bbe0e3" stroked="f">
            <v:textbox style="mso-next-textbox:#_x0000_s1132" inset="1.65072mm,.82536mm,1.65072mm,.82536mm">
              <w:txbxContent>
                <w:p w:rsidR="005D06D2" w:rsidRPr="004A7C55" w:rsidRDefault="005D06D2" w:rsidP="00584A3A">
                  <w:pPr>
                    <w:autoSpaceDE w:val="0"/>
                    <w:autoSpaceDN w:val="0"/>
                    <w:adjustRightInd w:val="0"/>
                    <w:rPr>
                      <w:rFonts w:ascii="Courier New" w:hAnsi="Courier New" w:cs="Courier New"/>
                      <w:color w:val="000000"/>
                      <w:sz w:val="16"/>
                      <w:szCs w:val="16"/>
                    </w:rPr>
                  </w:pPr>
                  <w:r w:rsidRPr="004A7C55">
                    <w:rPr>
                      <w:rFonts w:ascii="Courier New" w:hAnsi="Courier New" w:cs="Courier New"/>
                      <w:color w:val="000000"/>
                      <w:sz w:val="16"/>
                      <w:szCs w:val="16"/>
                    </w:rPr>
                    <w:t>CHUNK</w:t>
                  </w:r>
                  <w:r>
                    <w:rPr>
                      <w:rFonts w:ascii="Courier New" w:hAnsi="Courier New" w:cs="Courier New"/>
                      <w:color w:val="000000"/>
                      <w:sz w:val="16"/>
                      <w:szCs w:val="16"/>
                    </w:rPr>
                    <w:t xml:space="preserve"> 1</w:t>
                  </w:r>
                </w:p>
              </w:txbxContent>
            </v:textbox>
          </v:shape>
        </w:pict>
      </w:r>
      <w:r w:rsidR="005D06D2">
        <w:pict>
          <v:group id="_x0000_s1117" editas="canvas" style="width:189pt;height:198pt;mso-position-horizontal-relative:char;mso-position-vertical-relative:line" coordorigin="2525,3697" coordsize="4853,5229">
            <o:lock v:ext="edit" aspectratio="t"/>
            <v:shape id="_x0000_s1118" type="#_x0000_t75" style="position:absolute;left:2525;top:3697;width:4853;height:5229" o:preferrelative="f">
              <v:fill o:detectmouseclick="t"/>
              <v:path o:extrusionok="t" o:connecttype="none"/>
              <o:lock v:ext="edit" text="t"/>
            </v:shape>
            <v:rect id="_x0000_s1119" style="position:absolute;left:2525;top:5343;width:1100;height:514;v-text-anchor:middle" filled="f" fillcolor="#bbe0e3">
              <v:textbox style="mso-next-textbox:#_x0000_s1119" inset="1.65072mm,.82536mm,1.65072mm,.82536mm">
                <w:txbxContent>
                  <w:p w:rsidR="005D06D2" w:rsidRPr="004A7C55" w:rsidRDefault="005D06D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1</w:t>
                    </w:r>
                  </w:p>
                </w:txbxContent>
              </v:textbox>
            </v:rect>
            <v:rect id="_x0000_s1120" style="position:absolute;left:2525;top:5857;width:1100;height:514;v-text-anchor:middle" filled="f" fillcolor="#bbe0e3">
              <v:textbox style="mso-next-textbox:#_x0000_s1120" inset="1.65072mm,.82536mm,1.65072mm,.82536mm">
                <w:txbxContent>
                  <w:p w:rsidR="005D06D2" w:rsidRPr="004A7C55" w:rsidRDefault="005D06D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2</w:t>
                    </w:r>
                  </w:p>
                </w:txbxContent>
              </v:textbox>
            </v:rect>
            <v:rect id="_x0000_s1121" style="position:absolute;left:2525;top:6371;width:1100;height:514;v-text-anchor:middle" filled="f" fillcolor="#bbe0e3">
              <v:textbox style="mso-next-textbox:#_x0000_s1121" inset="1.65072mm,.82536mm,1.65072mm,.82536mm">
                <w:txbxContent>
                  <w:p w:rsidR="005D06D2" w:rsidRPr="004A7C55" w:rsidRDefault="005D06D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3</w:t>
                    </w:r>
                  </w:p>
                </w:txbxContent>
              </v:textbox>
            </v:rect>
            <v:rect id="_x0000_s1122" style="position:absolute;left:2525;top:6885;width:1100;height:1235;v-text-anchor:middle" filled="f" fillcolor="#bbe0e3">
              <v:stroke dashstyle="longDash"/>
              <v:textbox style="mso-next-textbox:#_x0000_s1122" inset="1.65072mm,.82536mm,1.65072mm,.82536mm">
                <w:txbxContent>
                  <w:p w:rsidR="005D06D2" w:rsidRPr="004A7C55" w:rsidRDefault="005D06D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5D06D2" w:rsidRPr="004A7C55" w:rsidRDefault="005D06D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5D06D2" w:rsidRPr="004A7C55" w:rsidRDefault="005D06D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5D06D2" w:rsidRPr="004A7C55" w:rsidRDefault="005D06D2" w:rsidP="00584A3A">
                    <w:pPr>
                      <w:autoSpaceDE w:val="0"/>
                      <w:autoSpaceDN w:val="0"/>
                      <w:adjustRightInd w:val="0"/>
                      <w:jc w:val="center"/>
                      <w:rPr>
                        <w:rFonts w:ascii="Arial" w:hAnsi="Arial" w:cs="Arial"/>
                        <w:color w:val="000000"/>
                        <w:sz w:val="23"/>
                        <w:szCs w:val="36"/>
                      </w:rPr>
                    </w:pPr>
                  </w:p>
                </w:txbxContent>
              </v:textbox>
            </v:rect>
            <v:rect id="_x0000_s1123" style="position:absolute;left:2525;top:8120;width:1100;height:514;v-text-anchor:middle" filled="f" fillcolor="#bbe0e3">
              <v:textbox style="mso-next-textbox:#_x0000_s1123" inset="1.65072mm,.82536mm,1.65072mm,.82536mm">
                <w:txbxContent>
                  <w:p w:rsidR="005D06D2" w:rsidRPr="004A7C55" w:rsidRDefault="005D06D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n</w:t>
                    </w:r>
                  </w:p>
                </w:txbxContent>
              </v:textbox>
            </v:rect>
            <v:rect id="_x0000_s1124" style="position:absolute;left:5825;top:4211;width:1100;height:515;v-text-anchor:middle" filled="f" fillcolor="#bbe0e3">
              <v:textbox style="mso-next-textbox:#_x0000_s1124" inset="1.65072mm,.82536mm,1.65072mm,.82536mm">
                <w:txbxContent>
                  <w:p w:rsidR="005D06D2" w:rsidRPr="004A7C55" w:rsidRDefault="005D06D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1</w:t>
                    </w:r>
                  </w:p>
                </w:txbxContent>
              </v:textbox>
            </v:rect>
            <v:rect id="_x0000_s1125" style="position:absolute;left:5825;top:4726;width:1100;height:514;v-text-anchor:middle" filled="f" fillcolor="#bbe0e3">
              <v:textbox style="mso-next-textbox:#_x0000_s1125" inset="1.65072mm,.82536mm,1.65072mm,.82536mm">
                <w:txbxContent>
                  <w:p w:rsidR="005D06D2" w:rsidRPr="004A7C55" w:rsidRDefault="005D06D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2</w:t>
                    </w:r>
                  </w:p>
                </w:txbxContent>
              </v:textbox>
            </v:rect>
            <v:rect id="_x0000_s1126" style="position:absolute;left:5825;top:5240;width:1100;height:514;v-text-anchor:middle" filled="f" fillcolor="#bbe0e3">
              <v:textbox style="mso-next-textbox:#_x0000_s1126" inset="1.65072mm,.82536mm,1.65072mm,.82536mm">
                <w:txbxContent>
                  <w:p w:rsidR="005D06D2" w:rsidRPr="004A7C55" w:rsidRDefault="005D06D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3</w:t>
                    </w:r>
                  </w:p>
                </w:txbxContent>
              </v:textbox>
            </v:rect>
            <v:rect id="_x0000_s1127" style="position:absolute;left:5825;top:6988;width:1100;height:515;v-text-anchor:middle" filled="f" fillcolor="#bbe0e3">
              <v:textbox style="mso-next-textbox:#_x0000_s1127" inset="1.65072mm,.82536mm,1.65072mm,.82536mm">
                <w:txbxContent>
                  <w:p w:rsidR="005D06D2" w:rsidRPr="004A7C55" w:rsidRDefault="005D06D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n</w:t>
                    </w:r>
                  </w:p>
                </w:txbxContent>
              </v:textbox>
            </v:rect>
            <v:line id="_x0000_s1128" style="position:absolute;flip:y" from="3625,4211" to="5825,5343">
              <v:stroke endarrow="block"/>
            </v:line>
            <v:line id="_x0000_s1129" style="position:absolute" from="3625,5857" to="5825,7503">
              <v:stroke endarrow="block"/>
            </v:line>
            <v:shape id="_x0000_s1130" type="#_x0000_t202" style="position:absolute;left:2525;top:4885;width:955;height:476;v-text-anchor:top-baseline" filled="f" fillcolor="#bbe0e3" stroked="f">
              <v:textbox style="mso-next-textbox:#_x0000_s1130" inset="1.65072mm,.82536mm,1.65072mm,.82536mm">
                <w:txbxContent>
                  <w:p w:rsidR="005D06D2" w:rsidRPr="004A7C55" w:rsidRDefault="005D06D2" w:rsidP="00584A3A">
                    <w:pPr>
                      <w:autoSpaceDE w:val="0"/>
                      <w:autoSpaceDN w:val="0"/>
                      <w:adjustRightInd w:val="0"/>
                      <w:jc w:val="center"/>
                      <w:rPr>
                        <w:rFonts w:ascii="Courier New" w:hAnsi="Courier New" w:cs="Courier New"/>
                        <w:color w:val="000000"/>
                        <w:sz w:val="16"/>
                        <w:szCs w:val="16"/>
                      </w:rPr>
                    </w:pPr>
                    <w:r>
                      <w:rPr>
                        <w:rFonts w:ascii="Courier New" w:hAnsi="Courier New" w:cs="Courier New"/>
                        <w:color w:val="000000"/>
                        <w:sz w:val="16"/>
                        <w:szCs w:val="16"/>
                      </w:rPr>
                      <w:t>FILE</w:t>
                    </w:r>
                  </w:p>
                </w:txbxContent>
              </v:textbox>
            </v:shape>
            <v:rect id="_x0000_s1131" style="position:absolute;left:5825;top:5754;width:1100;height:1234;v-text-anchor:middle" filled="f" fillcolor="#bbe0e3">
              <v:stroke dashstyle="longDash"/>
              <v:textbox style="mso-next-textbox:#_x0000_s1131" inset="1.65072mm,.82536mm,1.65072mm,.82536mm">
                <w:txbxContent>
                  <w:p w:rsidR="005D06D2" w:rsidRPr="004A7C55" w:rsidRDefault="005D06D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5D06D2" w:rsidRPr="004A7C55" w:rsidRDefault="005D06D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5D06D2" w:rsidRPr="004A7C55" w:rsidRDefault="005D06D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5D06D2" w:rsidRPr="004A7C55" w:rsidRDefault="005D06D2" w:rsidP="00584A3A">
                    <w:pPr>
                      <w:autoSpaceDE w:val="0"/>
                      <w:autoSpaceDN w:val="0"/>
                      <w:adjustRightInd w:val="0"/>
                      <w:jc w:val="center"/>
                      <w:rPr>
                        <w:rFonts w:ascii="Arial" w:hAnsi="Arial" w:cs="Arial"/>
                        <w:color w:val="000000"/>
                        <w:sz w:val="23"/>
                        <w:szCs w:val="36"/>
                      </w:rPr>
                    </w:pPr>
                  </w:p>
                </w:txbxContent>
              </v:textbox>
            </v:rect>
            <w10:anchorlock/>
          </v:group>
        </w:pict>
      </w:r>
    </w:p>
    <w:p w:rsidR="00584A3A" w:rsidRPr="007B3F10" w:rsidRDefault="00584A3A" w:rsidP="00584A3A">
      <w:pPr>
        <w:pStyle w:val="Caption"/>
        <w:jc w:val="center"/>
        <w:rPr>
          <w:rFonts w:ascii="Courier New" w:hAnsi="Courier New" w:cs="Courier New"/>
          <w:sz w:val="16"/>
          <w:szCs w:val="16"/>
        </w:rPr>
      </w:pPr>
      <w:bookmarkStart w:id="9" w:name="_Ref323214764"/>
      <w:r w:rsidRPr="007B3F10">
        <w:rPr>
          <w:rFonts w:ascii="Courier New" w:hAnsi="Courier New" w:cs="Courier New"/>
          <w:sz w:val="16"/>
          <w:szCs w:val="16"/>
        </w:rPr>
        <w:t xml:space="preserve">Figure </w:t>
      </w:r>
      <w:r w:rsidR="0061243B"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Figure \* ARABIC </w:instrText>
      </w:r>
      <w:r w:rsidR="0061243B" w:rsidRPr="007B3F10">
        <w:rPr>
          <w:rFonts w:ascii="Courier New" w:hAnsi="Courier New" w:cs="Courier New"/>
          <w:sz w:val="16"/>
          <w:szCs w:val="16"/>
        </w:rPr>
        <w:fldChar w:fldCharType="separate"/>
      </w:r>
      <w:r w:rsidR="00D20D2A">
        <w:rPr>
          <w:rFonts w:ascii="Courier New" w:hAnsi="Courier New" w:cs="Courier New"/>
          <w:noProof/>
          <w:sz w:val="16"/>
          <w:szCs w:val="16"/>
        </w:rPr>
        <w:t>2</w:t>
      </w:r>
      <w:r w:rsidR="0061243B" w:rsidRPr="007B3F10">
        <w:rPr>
          <w:rFonts w:ascii="Courier New" w:hAnsi="Courier New" w:cs="Courier New"/>
          <w:sz w:val="16"/>
          <w:szCs w:val="16"/>
        </w:rPr>
        <w:fldChar w:fldCharType="end"/>
      </w:r>
      <w:bookmarkEnd w:id="9"/>
      <w:r w:rsidRPr="007B3F10">
        <w:rPr>
          <w:rFonts w:ascii="Courier New" w:hAnsi="Courier New" w:cs="Courier New"/>
          <w:sz w:val="16"/>
          <w:szCs w:val="16"/>
        </w:rPr>
        <w:t xml:space="preserve"> File – Chunk - Sequence Structure</w:t>
      </w:r>
    </w:p>
    <w:p w:rsidR="00584A3A" w:rsidRPr="007B3F10" w:rsidRDefault="00584A3A" w:rsidP="00584A3A">
      <w:pPr>
        <w:pStyle w:val="PlainText"/>
        <w:spacing w:before="120" w:after="120"/>
        <w:jc w:val="both"/>
      </w:pPr>
    </w:p>
    <w:p w:rsidR="00F46318" w:rsidRPr="007B3F10" w:rsidRDefault="00F46318" w:rsidP="00D40004">
      <w:pPr>
        <w:pStyle w:val="PlainText"/>
        <w:numPr>
          <w:ilvl w:val="1"/>
          <w:numId w:val="32"/>
        </w:numPr>
        <w:jc w:val="both"/>
      </w:pPr>
      <w:r w:rsidRPr="007B3F10">
        <w:t>Server prepare</w:t>
      </w:r>
      <w:r w:rsidR="000C197C" w:rsidRPr="007B3F10">
        <w:t xml:space="preserve">s </w:t>
      </w:r>
      <w:r w:rsidRPr="007B3F10">
        <w:t xml:space="preserve">the </w:t>
      </w:r>
      <w:r w:rsidR="00186477" w:rsidRPr="007B3F10">
        <w:t>c</w:t>
      </w:r>
      <w:r w:rsidRPr="007B3F10">
        <w:t>hunks</w:t>
      </w:r>
      <w:r w:rsidR="00186477" w:rsidRPr="007B3F10">
        <w:t xml:space="preserve"> of the file</w:t>
      </w:r>
      <w:r w:rsidRPr="007B3F10">
        <w:t xml:space="preserve"> which it needs to send</w:t>
      </w:r>
      <w:r w:rsidR="00584A3A" w:rsidRPr="007B3F10">
        <w:t xml:space="preserve"> </w:t>
      </w:r>
      <w:r w:rsidRPr="007B3F10">
        <w:t>over the network</w:t>
      </w:r>
      <w:r w:rsidR="00186477" w:rsidRPr="007B3F10">
        <w:t xml:space="preserve"> to the clients.</w:t>
      </w:r>
      <w:r w:rsidR="001B3459" w:rsidRPr="007B3F10">
        <w:t xml:space="preserve"> Refer </w:t>
      </w:r>
      <w:r w:rsidR="005D06D2">
        <w:fldChar w:fldCharType="begin"/>
      </w:r>
      <w:r w:rsidR="005D06D2">
        <w:instrText xml:space="preserve"> REF _Ref323214764 \h  \* MERGEFORMAT </w:instrText>
      </w:r>
      <w:r w:rsidR="005D06D2">
        <w:fldChar w:fldCharType="separate"/>
      </w:r>
      <w:r w:rsidR="00D20D2A" w:rsidRPr="007B3F10">
        <w:rPr>
          <w:sz w:val="16"/>
          <w:szCs w:val="16"/>
        </w:rPr>
        <w:t xml:space="preserve">Figure </w:t>
      </w:r>
      <w:r w:rsidR="00D20D2A">
        <w:rPr>
          <w:sz w:val="16"/>
          <w:szCs w:val="16"/>
        </w:rPr>
        <w:t>2</w:t>
      </w:r>
      <w:r w:rsidR="005D06D2">
        <w:fldChar w:fldCharType="end"/>
      </w:r>
      <w:r w:rsidR="001B3459" w:rsidRPr="007B3F10">
        <w:t xml:space="preserve">. </w:t>
      </w:r>
    </w:p>
    <w:p w:rsidR="008E1DD1" w:rsidRPr="007B3F10" w:rsidRDefault="008E1DD1" w:rsidP="008E1DD1">
      <w:pPr>
        <w:pStyle w:val="PlainText"/>
        <w:ind w:left="720"/>
        <w:jc w:val="both"/>
      </w:pPr>
    </w:p>
    <w:p w:rsidR="008E1DD1" w:rsidRPr="007B3F10" w:rsidRDefault="008E1DD1" w:rsidP="00D40004">
      <w:pPr>
        <w:pStyle w:val="PlainText"/>
        <w:numPr>
          <w:ilvl w:val="1"/>
          <w:numId w:val="32"/>
        </w:numPr>
        <w:jc w:val="both"/>
      </w:pPr>
      <w:r w:rsidRPr="007B3F10">
        <w:t xml:space="preserve">The chunks are further divided into a number of parts depending on the maximum </w:t>
      </w:r>
      <w:r w:rsidR="00034178" w:rsidRPr="007B3F10">
        <w:t>datagram</w:t>
      </w:r>
      <w:r w:rsidRPr="007B3F10">
        <w:t xml:space="preserve"> payload size</w:t>
      </w:r>
      <w:r w:rsidR="00034178" w:rsidRPr="007B3F10">
        <w:t xml:space="preserve">, </w:t>
      </w:r>
      <w:r w:rsidR="00741881" w:rsidRPr="007B3F10">
        <w:t>optimization requirements</w:t>
      </w:r>
      <w:r w:rsidR="00034178" w:rsidRPr="007B3F10">
        <w:t xml:space="preserve"> and datagram fragmentation</w:t>
      </w:r>
      <w:r w:rsidRPr="007B3F10">
        <w:t xml:space="preserve">. These numbers are the sequence numbers [SN]. </w:t>
      </w:r>
      <w:r w:rsidR="001B3459" w:rsidRPr="007B3F10">
        <w:t xml:space="preserve">Refer </w:t>
      </w:r>
      <w:r w:rsidR="005D06D2">
        <w:fldChar w:fldCharType="begin"/>
      </w:r>
      <w:r w:rsidR="005D06D2">
        <w:instrText xml:space="preserve"> REF _Ref323214764 \h  \* MERGEFORMAT </w:instrText>
      </w:r>
      <w:r w:rsidR="005D06D2">
        <w:fldChar w:fldCharType="separate"/>
      </w:r>
      <w:r w:rsidR="00D20D2A" w:rsidRPr="007B3F10">
        <w:rPr>
          <w:sz w:val="16"/>
          <w:szCs w:val="16"/>
        </w:rPr>
        <w:t xml:space="preserve">Figure </w:t>
      </w:r>
      <w:r w:rsidR="00D20D2A">
        <w:rPr>
          <w:sz w:val="16"/>
          <w:szCs w:val="16"/>
        </w:rPr>
        <w:t>2</w:t>
      </w:r>
      <w:r w:rsidR="005D06D2">
        <w:fldChar w:fldCharType="end"/>
      </w:r>
      <w:r w:rsidR="001B3459" w:rsidRPr="007B3F10">
        <w:t xml:space="preserve">. </w:t>
      </w:r>
      <w:r w:rsidR="0013057C" w:rsidRPr="007B3F10">
        <w:t xml:space="preserve">Please refer to </w:t>
      </w:r>
      <w:r w:rsidR="00741881" w:rsidRPr="007B3F10">
        <w:t xml:space="preserve">Number of Chunks, Sequence Number Limit and Size of Sequence fields of </w:t>
      </w:r>
      <w:r w:rsidR="005D06D2">
        <w:fldChar w:fldCharType="begin"/>
      </w:r>
      <w:r w:rsidR="005D06D2">
        <w:instrText xml:space="preserve"> REF _Ref323213628 \h  \* MERGEFORMAT </w:instrText>
      </w:r>
      <w:r w:rsidR="005D06D2">
        <w:fldChar w:fldCharType="separate"/>
      </w:r>
      <w:r w:rsidR="00D20D2A" w:rsidRPr="007B3F10">
        <w:rPr>
          <w:sz w:val="16"/>
          <w:szCs w:val="16"/>
        </w:rPr>
        <w:t xml:space="preserve">Table </w:t>
      </w:r>
      <w:r w:rsidR="005D06D2">
        <w:fldChar w:fldCharType="end"/>
      </w:r>
      <w:r w:rsidR="00741881" w:rsidRPr="007B3F10">
        <w:t xml:space="preserve">. </w:t>
      </w:r>
    </w:p>
    <w:p w:rsidR="00F46318" w:rsidRPr="007B3F10" w:rsidRDefault="007C5075" w:rsidP="00D40004">
      <w:pPr>
        <w:pStyle w:val="PlainText"/>
        <w:numPr>
          <w:ilvl w:val="1"/>
          <w:numId w:val="32"/>
        </w:numPr>
        <w:spacing w:before="120" w:after="120"/>
        <w:jc w:val="both"/>
      </w:pPr>
      <w:r w:rsidRPr="007B3F10">
        <w:t xml:space="preserve">Server waits for </w:t>
      </w:r>
      <w:r w:rsidR="008E1DD1" w:rsidRPr="007B3F10">
        <w:t>a predefined</w:t>
      </w:r>
      <w:r w:rsidRPr="007B3F10">
        <w:t xml:space="preserve"> </w:t>
      </w:r>
      <w:r w:rsidR="001B1B43" w:rsidRPr="007B3F10">
        <w:t xml:space="preserve">JOIN_MSU_WAIT_TIME time (refer Appendix A) </w:t>
      </w:r>
      <w:r w:rsidR="00217AB4" w:rsidRPr="007B3F10">
        <w:t>for the</w:t>
      </w:r>
      <w:r w:rsidR="00F46318" w:rsidRPr="007B3F10">
        <w:t xml:space="preserve"> </w:t>
      </w:r>
      <w:r w:rsidR="00E949C8" w:rsidRPr="007B3F10">
        <w:t>clients</w:t>
      </w:r>
      <w:r w:rsidR="00F46318" w:rsidRPr="007B3F10">
        <w:t xml:space="preserve"> to join the multi</w:t>
      </w:r>
      <w:r w:rsidR="00217AB4" w:rsidRPr="007B3F10">
        <w:t>cast group.</w:t>
      </w:r>
    </w:p>
    <w:p w:rsidR="00F46318" w:rsidRPr="007B3F10" w:rsidRDefault="00F46318" w:rsidP="00D40004">
      <w:pPr>
        <w:pStyle w:val="PlainText"/>
        <w:numPr>
          <w:ilvl w:val="1"/>
          <w:numId w:val="32"/>
        </w:numPr>
        <w:jc w:val="both"/>
      </w:pPr>
      <w:r w:rsidRPr="007B3F10">
        <w:t xml:space="preserve">Server starts sending the </w:t>
      </w:r>
      <w:r w:rsidR="00021AAB" w:rsidRPr="007B3F10">
        <w:t xml:space="preserve">data </w:t>
      </w:r>
      <w:r w:rsidRPr="007B3F10">
        <w:t xml:space="preserve">packet from the first chunk </w:t>
      </w:r>
      <w:r w:rsidR="001B1B43" w:rsidRPr="007B3F10">
        <w:t>to</w:t>
      </w:r>
      <w:r w:rsidRPr="007B3F10">
        <w:t xml:space="preserve"> </w:t>
      </w:r>
      <w:r w:rsidR="008E1DD1" w:rsidRPr="007B3F10">
        <w:t xml:space="preserve">the </w:t>
      </w:r>
      <w:r w:rsidRPr="007B3F10">
        <w:t>end of the chunk.</w:t>
      </w:r>
    </w:p>
    <w:p w:rsidR="00021AAB" w:rsidRPr="007B3F10" w:rsidRDefault="00021AAB" w:rsidP="00021AAB">
      <w:pPr>
        <w:pStyle w:val="PlainText"/>
        <w:ind w:left="720"/>
        <w:jc w:val="both"/>
      </w:pPr>
    </w:p>
    <w:p w:rsidR="00726AFC" w:rsidRDefault="00021AAB" w:rsidP="00D40004">
      <w:pPr>
        <w:pStyle w:val="PlainText"/>
        <w:numPr>
          <w:ilvl w:val="1"/>
          <w:numId w:val="32"/>
        </w:numPr>
        <w:jc w:val="both"/>
      </w:pPr>
      <w:r w:rsidRPr="007B3F10">
        <w:t xml:space="preserve">While sending each chunk of data, the server inserts the SN in the message. The </w:t>
      </w:r>
      <w:r w:rsidR="00B65A36" w:rsidRPr="007B3F10">
        <w:t>data transfer</w:t>
      </w:r>
      <w:r w:rsidR="00743EF5" w:rsidRPr="007B3F10">
        <w:t xml:space="preserve"> </w:t>
      </w:r>
      <w:r w:rsidRPr="007B3F10">
        <w:t>messag</w:t>
      </w:r>
      <w:r w:rsidR="00966369" w:rsidRPr="007B3F10">
        <w:t>e</w:t>
      </w:r>
      <w:r w:rsidR="00D515AC" w:rsidRPr="007B3F10">
        <w:t xml:space="preserve"> format is shown in the </w:t>
      </w:r>
      <w:r w:rsidR="005D06D2">
        <w:fldChar w:fldCharType="begin"/>
      </w:r>
      <w:r w:rsidR="005D06D2">
        <w:instrText xml:space="preserve"> REF _Ref323214043 \h  \* MERGEFORMAT </w:instrText>
      </w:r>
      <w:r w:rsidR="005D06D2">
        <w:fldChar w:fldCharType="separate"/>
      </w:r>
      <w:r w:rsidR="001146F8">
        <w:rPr>
          <w:sz w:val="16"/>
          <w:szCs w:val="16"/>
        </w:rPr>
        <w:t>Table</w:t>
      </w:r>
      <w:r w:rsidR="005D06D2">
        <w:fldChar w:fldCharType="end"/>
      </w:r>
      <w:r w:rsidR="001146F8">
        <w:t xml:space="preserve"> 10</w:t>
      </w:r>
      <w:r w:rsidRPr="007B3F10">
        <w:t>.</w:t>
      </w:r>
    </w:p>
    <w:p w:rsidR="00726AFC" w:rsidRDefault="00726AFC">
      <w:pPr>
        <w:widowControl/>
        <w:suppressAutoHyphens w:val="0"/>
        <w:rPr>
          <w:rFonts w:ascii="Courier New" w:hAnsi="Courier New" w:cs="Courier New"/>
          <w:sz w:val="20"/>
          <w:szCs w:val="20"/>
        </w:rPr>
      </w:pPr>
      <w:r>
        <w:br w:type="page"/>
      </w:r>
    </w:p>
    <w:p w:rsidR="0037187D" w:rsidRPr="007B3F10" w:rsidRDefault="0037187D" w:rsidP="008E3746">
      <w:pPr>
        <w:pStyle w:val="Caption"/>
        <w:jc w:val="center"/>
        <w:rPr>
          <w:rFonts w:ascii="Courier New" w:hAnsi="Courier New" w:cs="Courier New"/>
          <w:sz w:val="16"/>
          <w:szCs w:val="16"/>
        </w:rPr>
      </w:pPr>
    </w:p>
    <w:tbl>
      <w:tblPr>
        <w:tblW w:w="7560" w:type="dxa"/>
        <w:tblInd w:w="1188" w:type="dxa"/>
        <w:tblLook w:val="0000" w:firstRow="0" w:lastRow="0" w:firstColumn="0" w:lastColumn="0" w:noHBand="0" w:noVBand="0"/>
      </w:tblPr>
      <w:tblGrid>
        <w:gridCol w:w="1800"/>
        <w:gridCol w:w="1418"/>
        <w:gridCol w:w="1352"/>
        <w:gridCol w:w="2990"/>
      </w:tblGrid>
      <w:tr w:rsidR="0037187D" w:rsidRPr="007B3F10" w:rsidTr="00726529">
        <w:trPr>
          <w:trHeight w:val="270"/>
        </w:trPr>
        <w:tc>
          <w:tcPr>
            <w:tcW w:w="180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37187D" w:rsidRPr="007B3F10" w:rsidRDefault="0037187D" w:rsidP="0037187D">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418" w:type="dxa"/>
            <w:tcBorders>
              <w:top w:val="single" w:sz="8" w:space="0" w:color="auto"/>
              <w:left w:val="nil"/>
              <w:bottom w:val="single" w:sz="8" w:space="0" w:color="auto"/>
              <w:right w:val="single" w:sz="8" w:space="0" w:color="auto"/>
            </w:tcBorders>
            <w:shd w:val="clear" w:color="auto" w:fill="3366FF"/>
            <w:noWrap/>
            <w:vAlign w:val="bottom"/>
          </w:tcPr>
          <w:p w:rsidR="0037187D" w:rsidRPr="007B3F10" w:rsidRDefault="0037187D" w:rsidP="0037187D">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352" w:type="dxa"/>
            <w:tcBorders>
              <w:top w:val="single" w:sz="8" w:space="0" w:color="auto"/>
              <w:left w:val="nil"/>
              <w:bottom w:val="single" w:sz="8" w:space="0" w:color="auto"/>
              <w:right w:val="single" w:sz="8" w:space="0" w:color="auto"/>
            </w:tcBorders>
            <w:shd w:val="clear" w:color="auto" w:fill="3366FF"/>
            <w:noWrap/>
            <w:vAlign w:val="bottom"/>
          </w:tcPr>
          <w:p w:rsidR="0037187D" w:rsidRPr="007B3F10" w:rsidRDefault="0037187D" w:rsidP="0037187D">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990" w:type="dxa"/>
            <w:tcBorders>
              <w:top w:val="single" w:sz="8" w:space="0" w:color="auto"/>
              <w:left w:val="nil"/>
              <w:bottom w:val="single" w:sz="8" w:space="0" w:color="auto"/>
              <w:right w:val="single" w:sz="8" w:space="0" w:color="auto"/>
            </w:tcBorders>
            <w:shd w:val="clear" w:color="auto" w:fill="3366FF"/>
            <w:noWrap/>
            <w:vAlign w:val="bottom"/>
          </w:tcPr>
          <w:p w:rsidR="0037187D" w:rsidRPr="007B3F10" w:rsidRDefault="0037187D" w:rsidP="0037187D">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37187D" w:rsidRPr="007B3F10" w:rsidTr="00726529">
        <w:trPr>
          <w:trHeight w:val="270"/>
        </w:trPr>
        <w:tc>
          <w:tcPr>
            <w:tcW w:w="1800" w:type="dxa"/>
            <w:tcBorders>
              <w:top w:val="nil"/>
              <w:left w:val="single" w:sz="8" w:space="0" w:color="auto"/>
              <w:bottom w:val="single" w:sz="8" w:space="0" w:color="auto"/>
              <w:right w:val="single" w:sz="8" w:space="0" w:color="auto"/>
            </w:tcBorders>
            <w:shd w:val="clear" w:color="auto" w:fill="C0C0C0"/>
            <w:noWrap/>
            <w:vAlign w:val="bottom"/>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770" w:type="dxa"/>
            <w:gridSpan w:val="2"/>
            <w:tcBorders>
              <w:top w:val="single" w:sz="4" w:space="0" w:color="auto"/>
              <w:left w:val="nil"/>
              <w:bottom w:val="single" w:sz="8" w:space="0" w:color="auto"/>
              <w:right w:val="single" w:sz="8" w:space="0" w:color="000000"/>
            </w:tcBorders>
            <w:shd w:val="clear" w:color="auto" w:fill="C0C0C0"/>
            <w:noWrap/>
            <w:vAlign w:val="bottom"/>
          </w:tcPr>
          <w:p w:rsidR="0037187D" w:rsidRPr="007B3F10" w:rsidRDefault="0037187D" w:rsidP="0037187D">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File Number </w:t>
            </w:r>
          </w:p>
        </w:tc>
        <w:tc>
          <w:tcPr>
            <w:tcW w:w="2990" w:type="dxa"/>
            <w:tcBorders>
              <w:top w:val="nil"/>
              <w:left w:val="nil"/>
              <w:bottom w:val="single" w:sz="8" w:space="0" w:color="auto"/>
              <w:right w:val="single" w:sz="8" w:space="0" w:color="auto"/>
            </w:tcBorders>
            <w:shd w:val="clear" w:color="auto" w:fill="C0C0C0"/>
            <w:noWrap/>
            <w:vAlign w:val="bottom"/>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37187D" w:rsidRPr="007B3F10" w:rsidTr="0037187D">
        <w:trPr>
          <w:trHeight w:val="270"/>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37187D" w:rsidRPr="007B3F10" w:rsidRDefault="0037187D" w:rsidP="0037187D">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Chunk Number [CN]</w:t>
            </w:r>
          </w:p>
        </w:tc>
      </w:tr>
      <w:tr w:rsidR="0037187D" w:rsidRPr="007B3F10" w:rsidTr="00726529">
        <w:trPr>
          <w:trHeight w:val="270"/>
        </w:trPr>
        <w:tc>
          <w:tcPr>
            <w:tcW w:w="1800" w:type="dxa"/>
            <w:tcBorders>
              <w:top w:val="nil"/>
              <w:left w:val="single" w:sz="8" w:space="0" w:color="auto"/>
              <w:bottom w:val="single" w:sz="8" w:space="0" w:color="auto"/>
              <w:right w:val="single" w:sz="8" w:space="0" w:color="auto"/>
            </w:tcBorders>
            <w:shd w:val="clear" w:color="auto" w:fill="C0C0C0"/>
            <w:noWrap/>
            <w:vAlign w:val="bottom"/>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 Number (Min 1 - Max 32)</w:t>
            </w:r>
          </w:p>
        </w:tc>
        <w:tc>
          <w:tcPr>
            <w:tcW w:w="2770" w:type="dxa"/>
            <w:gridSpan w:val="2"/>
            <w:tcBorders>
              <w:top w:val="single" w:sz="8" w:space="0" w:color="auto"/>
              <w:left w:val="nil"/>
              <w:bottom w:val="single" w:sz="8" w:space="0" w:color="auto"/>
              <w:right w:val="single" w:sz="8" w:space="0" w:color="000000"/>
            </w:tcBorders>
            <w:shd w:val="clear" w:color="auto" w:fill="C0C0C0"/>
            <w:noWrap/>
            <w:vAlign w:val="bottom"/>
          </w:tcPr>
          <w:p w:rsidR="0037187D" w:rsidRPr="007B3F10" w:rsidRDefault="0037187D" w:rsidP="0037187D">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Data Length</w:t>
            </w:r>
          </w:p>
        </w:tc>
        <w:tc>
          <w:tcPr>
            <w:tcW w:w="2990" w:type="dxa"/>
            <w:tcBorders>
              <w:top w:val="nil"/>
              <w:left w:val="nil"/>
              <w:bottom w:val="single" w:sz="8" w:space="0" w:color="auto"/>
              <w:right w:val="single" w:sz="8" w:space="0" w:color="auto"/>
            </w:tcBorders>
            <w:shd w:val="clear" w:color="auto" w:fill="C0C0C0"/>
            <w:noWrap/>
            <w:vAlign w:val="bottom"/>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File/Chunk Transfer States (2)| reserved (6)</w:t>
            </w:r>
          </w:p>
        </w:tc>
      </w:tr>
      <w:tr w:rsidR="0037187D" w:rsidRPr="007B3F10" w:rsidTr="0037187D">
        <w:trPr>
          <w:trHeight w:val="255"/>
        </w:trPr>
        <w:tc>
          <w:tcPr>
            <w:tcW w:w="7560" w:type="dxa"/>
            <w:gridSpan w:val="4"/>
            <w:vMerge w:val="restart"/>
            <w:tcBorders>
              <w:top w:val="single" w:sz="8" w:space="0" w:color="auto"/>
              <w:left w:val="single" w:sz="8" w:space="0" w:color="auto"/>
              <w:bottom w:val="single" w:sz="8" w:space="0" w:color="000000"/>
              <w:right w:val="single" w:sz="8" w:space="0" w:color="000000"/>
            </w:tcBorders>
            <w:shd w:val="clear" w:color="auto" w:fill="99CCFF"/>
            <w:noWrap/>
            <w:vAlign w:val="bottom"/>
          </w:tcPr>
          <w:p w:rsidR="0037187D" w:rsidRPr="007B3F10" w:rsidRDefault="0037187D" w:rsidP="0037187D">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Data</w:t>
            </w:r>
          </w:p>
        </w:tc>
      </w:tr>
      <w:tr w:rsidR="0037187D" w:rsidRPr="007B3F10" w:rsidTr="0037187D">
        <w:trPr>
          <w:trHeight w:val="270"/>
        </w:trPr>
        <w:tc>
          <w:tcPr>
            <w:tcW w:w="7560" w:type="dxa"/>
            <w:gridSpan w:val="4"/>
            <w:vMerge/>
            <w:tcBorders>
              <w:top w:val="single" w:sz="8" w:space="0" w:color="auto"/>
              <w:left w:val="single" w:sz="8" w:space="0" w:color="auto"/>
              <w:bottom w:val="single" w:sz="8" w:space="0" w:color="000000"/>
              <w:right w:val="single" w:sz="8" w:space="0" w:color="000000"/>
            </w:tcBorders>
            <w:vAlign w:val="center"/>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p>
        </w:tc>
      </w:tr>
    </w:tbl>
    <w:p w:rsidR="0037187D" w:rsidRPr="007B3F10" w:rsidRDefault="0037187D" w:rsidP="008E3746">
      <w:pPr>
        <w:pStyle w:val="Caption"/>
        <w:jc w:val="center"/>
        <w:rPr>
          <w:rFonts w:ascii="Courier New" w:hAnsi="Courier New" w:cs="Courier New"/>
          <w:sz w:val="16"/>
          <w:szCs w:val="16"/>
        </w:rPr>
      </w:pPr>
    </w:p>
    <w:p w:rsidR="00743EF5" w:rsidRPr="007B3F10" w:rsidRDefault="008E3746" w:rsidP="008E3746">
      <w:pPr>
        <w:pStyle w:val="Caption"/>
        <w:jc w:val="center"/>
        <w:rPr>
          <w:rFonts w:ascii="Courier New" w:hAnsi="Courier New" w:cs="Courier New"/>
          <w:sz w:val="16"/>
          <w:szCs w:val="16"/>
        </w:rPr>
      </w:pPr>
      <w:bookmarkStart w:id="10" w:name="_Ref323214043"/>
      <w:r w:rsidRPr="007B3F10">
        <w:rPr>
          <w:rFonts w:ascii="Courier New" w:hAnsi="Courier New" w:cs="Courier New"/>
          <w:sz w:val="16"/>
          <w:szCs w:val="16"/>
        </w:rPr>
        <w:t xml:space="preserve">Table </w:t>
      </w:r>
      <w:bookmarkEnd w:id="10"/>
      <w:r w:rsidR="00056449">
        <w:rPr>
          <w:rFonts w:ascii="Courier New" w:hAnsi="Courier New" w:cs="Courier New"/>
          <w:sz w:val="16"/>
          <w:szCs w:val="16"/>
        </w:rPr>
        <w:t xml:space="preserve"> 10</w:t>
      </w:r>
      <w:r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004F09DB" w:rsidRPr="007B3F10">
        <w:rPr>
          <w:rFonts w:ascii="Courier New" w:hAnsi="Courier New" w:cs="Courier New"/>
          <w:sz w:val="16"/>
          <w:szCs w:val="16"/>
        </w:rPr>
        <w:t>Data Transfer</w:t>
      </w:r>
      <w:r w:rsidRPr="007B3F10">
        <w:rPr>
          <w:rFonts w:ascii="Courier New" w:hAnsi="Courier New" w:cs="Courier New"/>
          <w:sz w:val="16"/>
          <w:szCs w:val="16"/>
        </w:rPr>
        <w:t xml:space="preserve"> Message Format</w:t>
      </w:r>
      <w:r w:rsidR="000F0882"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0F0882" w:rsidRPr="007B3F10">
        <w:rPr>
          <w:rFonts w:ascii="Courier New" w:hAnsi="Courier New" w:cs="Courier New"/>
          <w:sz w:val="16"/>
          <w:szCs w:val="16"/>
        </w:rPr>
        <w:t>)</w:t>
      </w:r>
    </w:p>
    <w:p w:rsidR="00C77362" w:rsidRPr="007B3F10" w:rsidRDefault="00C77362" w:rsidP="00C77362">
      <w:pPr>
        <w:pStyle w:val="PlainText"/>
        <w:numPr>
          <w:ilvl w:val="0"/>
          <w:numId w:val="17"/>
        </w:numPr>
        <w:spacing w:before="120" w:after="120"/>
        <w:jc w:val="both"/>
      </w:pPr>
      <w:r w:rsidRPr="007B3F10">
        <w:t xml:space="preserve">Opcode </w:t>
      </w:r>
      <w:r w:rsidR="00243CDE" w:rsidRPr="007B3F10">
        <w:t xml:space="preserve"> </w:t>
      </w:r>
      <w:r w:rsidRPr="007B3F10">
        <w:t xml:space="preserve">– </w:t>
      </w:r>
      <w:r w:rsidR="008E3818" w:rsidRPr="007B3F10">
        <w:t>MSU_DEVICE_UPDATE (1)</w:t>
      </w:r>
    </w:p>
    <w:p w:rsidR="00D6706F" w:rsidRPr="007B3F10" w:rsidRDefault="00C77362" w:rsidP="00C77362">
      <w:pPr>
        <w:pStyle w:val="PlainText"/>
        <w:numPr>
          <w:ilvl w:val="0"/>
          <w:numId w:val="17"/>
        </w:numPr>
        <w:spacing w:before="120" w:after="120"/>
        <w:jc w:val="both"/>
      </w:pPr>
      <w:r w:rsidRPr="007B3F10">
        <w:t>Subcode –</w:t>
      </w:r>
      <w:r w:rsidR="00D6706F" w:rsidRPr="007B3F10">
        <w:t xml:space="preserve"> DATA_TRANSFER (4)</w:t>
      </w:r>
    </w:p>
    <w:p w:rsidR="00C77362" w:rsidRPr="007B3F10" w:rsidRDefault="00DF62DC" w:rsidP="00C77362">
      <w:pPr>
        <w:pStyle w:val="PlainText"/>
        <w:numPr>
          <w:ilvl w:val="0"/>
          <w:numId w:val="17"/>
        </w:numPr>
        <w:spacing w:before="120" w:after="120"/>
        <w:jc w:val="both"/>
      </w:pPr>
      <w:r w:rsidRPr="007B3F10">
        <w:t xml:space="preserve">File Number - Refer </w:t>
      </w:r>
      <w:r w:rsidR="000A4CEA">
        <w:t>Table 9 for</w:t>
      </w:r>
      <w:r w:rsidRPr="007B3F10">
        <w:t xml:space="preserve"> description.</w:t>
      </w:r>
    </w:p>
    <w:p w:rsidR="00EE3436" w:rsidRPr="007B3F10" w:rsidRDefault="00EE3436" w:rsidP="00EE3436">
      <w:pPr>
        <w:pStyle w:val="PlainText"/>
        <w:numPr>
          <w:ilvl w:val="0"/>
          <w:numId w:val="17"/>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rsidRPr="007B3F10">
        <w:t xml:space="preserve"> description. </w:t>
      </w:r>
    </w:p>
    <w:p w:rsidR="00EE3436" w:rsidRPr="007B3F10" w:rsidRDefault="00EE3436" w:rsidP="00EE3436">
      <w:pPr>
        <w:pStyle w:val="PlainText"/>
        <w:numPr>
          <w:ilvl w:val="0"/>
          <w:numId w:val="17"/>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 </w:t>
      </w:r>
    </w:p>
    <w:p w:rsidR="00423DF0" w:rsidRPr="007B3F10" w:rsidRDefault="00423DF0" w:rsidP="00423DF0">
      <w:pPr>
        <w:pStyle w:val="PlainText"/>
        <w:numPr>
          <w:ilvl w:val="0"/>
          <w:numId w:val="22"/>
        </w:numPr>
        <w:spacing w:before="120" w:after="120"/>
        <w:jc w:val="both"/>
      </w:pPr>
      <w:r w:rsidRPr="007B3F10">
        <w:t>CN – Refers to the chunk number that is being transferred. It starts from 1.</w:t>
      </w:r>
    </w:p>
    <w:p w:rsidR="005B3EBF" w:rsidRPr="007B3F10" w:rsidRDefault="00423DF0" w:rsidP="00423DF0">
      <w:pPr>
        <w:pStyle w:val="PlainText"/>
        <w:numPr>
          <w:ilvl w:val="0"/>
          <w:numId w:val="22"/>
        </w:numPr>
        <w:spacing w:before="120" w:after="120"/>
        <w:jc w:val="both"/>
      </w:pPr>
      <w:r w:rsidRPr="007B3F10">
        <w:t>SN – Refers to the sequence number that is sent in this message. It starts from 1</w:t>
      </w:r>
      <w:r w:rsidR="00847AC7" w:rsidRPr="007B3F10">
        <w:t>,</w:t>
      </w:r>
      <w:r w:rsidRPr="007B3F10">
        <w:t xml:space="preserve"> </w:t>
      </w:r>
      <w:r w:rsidR="00847AC7" w:rsidRPr="007B3F10">
        <w:t xml:space="preserve">maximum being </w:t>
      </w:r>
      <w:r w:rsidR="00B27E1E" w:rsidRPr="007B3F10">
        <w:t>Sequence Number Limit</w:t>
      </w:r>
      <w:r w:rsidR="00847AC7" w:rsidRPr="007B3F10">
        <w:t>.</w:t>
      </w:r>
      <w:r w:rsidR="00B27E1E" w:rsidRPr="007B3F10">
        <w:t xml:space="preserve"> Please refer </w:t>
      </w:r>
      <w:r w:rsidR="005D06D2">
        <w:fldChar w:fldCharType="begin"/>
      </w:r>
      <w:r w:rsidR="005D06D2">
        <w:instrText xml:space="preserve"> REF _Ref323213628 \h  \* MERGEFORMAT </w:instrText>
      </w:r>
      <w:r w:rsidR="005D06D2">
        <w:fldChar w:fldCharType="separate"/>
      </w:r>
      <w:r w:rsidR="00D20D2A" w:rsidRPr="007B3F10">
        <w:rPr>
          <w:sz w:val="16"/>
          <w:szCs w:val="16"/>
        </w:rPr>
        <w:t xml:space="preserve">Table </w:t>
      </w:r>
      <w:r w:rsidR="005D06D2">
        <w:fldChar w:fldCharType="end"/>
      </w:r>
      <w:r w:rsidR="0001688C">
        <w:t>5</w:t>
      </w:r>
      <w:r w:rsidR="00B27E1E" w:rsidRPr="007B3F10">
        <w:t xml:space="preserve"> for Sequence Number Limit.</w:t>
      </w:r>
    </w:p>
    <w:p w:rsidR="000F4F7C" w:rsidRPr="007B3F10" w:rsidRDefault="00A749D3" w:rsidP="002B472E">
      <w:pPr>
        <w:pStyle w:val="PlainText"/>
        <w:numPr>
          <w:ilvl w:val="0"/>
          <w:numId w:val="22"/>
        </w:numPr>
        <w:spacing w:before="120" w:after="120"/>
        <w:jc w:val="both"/>
      </w:pPr>
      <w:r w:rsidRPr="007B3F10">
        <w:t>Data Length – Length of the variable length data</w:t>
      </w:r>
      <w:r w:rsidR="0041036C" w:rsidRPr="007B3F10">
        <w:t xml:space="preserve"> in bytes</w:t>
      </w:r>
      <w:r w:rsidRPr="007B3F10">
        <w:t>.</w:t>
      </w:r>
    </w:p>
    <w:p w:rsidR="000F4F7C" w:rsidRPr="007B3F10" w:rsidRDefault="000F4F7C" w:rsidP="000F4F7C">
      <w:pPr>
        <w:pStyle w:val="PlainText"/>
        <w:numPr>
          <w:ilvl w:val="0"/>
          <w:numId w:val="34"/>
        </w:numPr>
        <w:spacing w:before="120" w:after="120"/>
        <w:jc w:val="both"/>
        <w:rPr>
          <w:sz w:val="18"/>
          <w:szCs w:val="18"/>
        </w:rPr>
      </w:pPr>
      <w:r w:rsidRPr="007B3F10">
        <w:t xml:space="preserve">File/Chunk Transfer States – </w:t>
      </w:r>
      <w:r w:rsidR="009744A5" w:rsidRPr="007B3F10">
        <w:rPr>
          <w:sz w:val="18"/>
          <w:szCs w:val="18"/>
        </w:rPr>
        <w:t>FILE_</w:t>
      </w:r>
      <w:r w:rsidRPr="007B3F10">
        <w:rPr>
          <w:sz w:val="18"/>
          <w:szCs w:val="18"/>
        </w:rPr>
        <w:t>START [0]/END[1]</w:t>
      </w:r>
      <w:r w:rsidR="003A59D9" w:rsidRPr="007B3F10">
        <w:rPr>
          <w:sz w:val="18"/>
          <w:szCs w:val="18"/>
        </w:rPr>
        <w:t xml:space="preserve">  </w:t>
      </w:r>
      <w:r w:rsidRPr="007B3F10">
        <w:rPr>
          <w:sz w:val="18"/>
          <w:szCs w:val="18"/>
        </w:rPr>
        <w:t xml:space="preserve"> – BIT 0</w:t>
      </w:r>
    </w:p>
    <w:p w:rsidR="000F4F7C" w:rsidRPr="007B3F10" w:rsidRDefault="000F4F7C" w:rsidP="00D455C7">
      <w:pPr>
        <w:pStyle w:val="PlainText"/>
        <w:spacing w:before="120" w:after="120"/>
        <w:ind w:left="4320"/>
        <w:jc w:val="both"/>
        <w:rPr>
          <w:sz w:val="18"/>
          <w:szCs w:val="18"/>
        </w:rPr>
      </w:pPr>
      <w:r w:rsidRPr="007B3F10">
        <w:rPr>
          <w:sz w:val="18"/>
          <w:szCs w:val="18"/>
        </w:rPr>
        <w:t xml:space="preserve">     </w:t>
      </w:r>
      <w:r w:rsidR="002269E9" w:rsidRPr="007B3F10">
        <w:rPr>
          <w:sz w:val="18"/>
          <w:szCs w:val="18"/>
        </w:rPr>
        <w:t xml:space="preserve"> </w:t>
      </w:r>
      <w:r w:rsidR="009744A5" w:rsidRPr="007B3F10">
        <w:rPr>
          <w:sz w:val="18"/>
          <w:szCs w:val="18"/>
        </w:rPr>
        <w:t>CHUNK_</w:t>
      </w:r>
      <w:r w:rsidRPr="007B3F10">
        <w:rPr>
          <w:sz w:val="18"/>
          <w:szCs w:val="18"/>
        </w:rPr>
        <w:t xml:space="preserve">START [0]/END [1] – BIT 1            </w:t>
      </w:r>
      <w:r w:rsidR="009744A5" w:rsidRPr="007B3F10">
        <w:rPr>
          <w:sz w:val="18"/>
          <w:szCs w:val="18"/>
        </w:rPr>
        <w:t xml:space="preserve">                       </w:t>
      </w:r>
    </w:p>
    <w:p w:rsidR="00896B99" w:rsidRPr="007B3F10" w:rsidRDefault="00A749D3" w:rsidP="008150E6">
      <w:pPr>
        <w:pStyle w:val="PlainText"/>
        <w:numPr>
          <w:ilvl w:val="0"/>
          <w:numId w:val="22"/>
        </w:numPr>
        <w:spacing w:before="120" w:after="120"/>
        <w:jc w:val="both"/>
      </w:pPr>
      <w:r w:rsidRPr="007B3F10">
        <w:t xml:space="preserve">Variable Length Data – The actual </w:t>
      </w:r>
      <w:r w:rsidR="00896B99" w:rsidRPr="007B3F10">
        <w:t>FA</w:t>
      </w:r>
      <w:r w:rsidRPr="007B3F10">
        <w:t xml:space="preserve"> data that needs to be transferred.  </w:t>
      </w:r>
    </w:p>
    <w:p w:rsidR="008D1CED" w:rsidRPr="007B3F10" w:rsidRDefault="008D1CED" w:rsidP="00D40004">
      <w:pPr>
        <w:pStyle w:val="PlainText"/>
        <w:numPr>
          <w:ilvl w:val="1"/>
          <w:numId w:val="32"/>
        </w:numPr>
        <w:spacing w:before="120" w:after="120"/>
        <w:jc w:val="both"/>
      </w:pPr>
      <w:r w:rsidRPr="007B3F10">
        <w:t xml:space="preserve">The client builds a database of all the frames received with CN and SN information. </w:t>
      </w:r>
    </w:p>
    <w:p w:rsidR="007675B6" w:rsidRPr="007B3F10" w:rsidRDefault="008D1CED" w:rsidP="00141241">
      <w:pPr>
        <w:pStyle w:val="PlainText"/>
        <w:numPr>
          <w:ilvl w:val="1"/>
          <w:numId w:val="32"/>
        </w:numPr>
        <w:spacing w:before="120" w:after="120"/>
        <w:jc w:val="both"/>
      </w:pPr>
      <w:r w:rsidRPr="007B3F10">
        <w:t xml:space="preserve">After sending one complete chunk, the </w:t>
      </w:r>
      <w:r w:rsidR="00F46318" w:rsidRPr="007B3F10">
        <w:t xml:space="preserve">Server waits for </w:t>
      </w:r>
      <w:r w:rsidR="00D32BC2" w:rsidRPr="007B3F10">
        <w:t>a predefined</w:t>
      </w:r>
      <w:r w:rsidR="00F46318" w:rsidRPr="007B3F10">
        <w:t xml:space="preserve"> </w:t>
      </w:r>
      <w:r w:rsidR="00900E92" w:rsidRPr="007B3F10">
        <w:t xml:space="preserve">SCM_WAIT_TIME </w:t>
      </w:r>
      <w:r w:rsidR="00AE46A2" w:rsidRPr="007B3F10">
        <w:t xml:space="preserve">time </w:t>
      </w:r>
      <w:r w:rsidR="00C352E6" w:rsidRPr="007B3F10">
        <w:t>(refer</w:t>
      </w:r>
      <w:r w:rsidR="008B5A26" w:rsidRPr="007B3F10">
        <w:t xml:space="preserve"> Appendix A) </w:t>
      </w:r>
      <w:r w:rsidR="00F46318" w:rsidRPr="007B3F10">
        <w:t xml:space="preserve">for </w:t>
      </w:r>
      <w:r w:rsidRPr="007B3F10">
        <w:t>the SCM</w:t>
      </w:r>
      <w:r w:rsidR="00F46318" w:rsidRPr="007B3F10">
        <w:t xml:space="preserve">. </w:t>
      </w:r>
      <w:r w:rsidR="00756470" w:rsidRPr="007B3F10">
        <w:t>In this mode, the clients request the server a</w:t>
      </w:r>
      <w:r w:rsidR="00D04FFA" w:rsidRPr="007B3F10">
        <w:t xml:space="preserve">ll the frames that were missed. </w:t>
      </w:r>
      <w:r w:rsidR="00756470" w:rsidRPr="007B3F10">
        <w:t xml:space="preserve">These missed frames are indicated by the SN. The server re-transmits all the missed frames on the Multicast Address (optionally, if CM Multicast Address is supported, then, this address will be used). The </w:t>
      </w:r>
      <w:r w:rsidR="003000A2" w:rsidRPr="007B3F10">
        <w:t xml:space="preserve">Unicast </w:t>
      </w:r>
      <w:r w:rsidR="00756470" w:rsidRPr="007B3F10">
        <w:t xml:space="preserve">SCM </w:t>
      </w:r>
      <w:r w:rsidR="00214BC5" w:rsidRPr="007B3F10">
        <w:t>M</w:t>
      </w:r>
      <w:r w:rsidR="00756470" w:rsidRPr="007B3F10">
        <w:t xml:space="preserve">essage </w:t>
      </w:r>
      <w:r w:rsidR="00214BC5" w:rsidRPr="007B3F10">
        <w:t>F</w:t>
      </w:r>
      <w:r w:rsidR="00756470" w:rsidRPr="007B3F10">
        <w:t xml:space="preserve">ormat is shown in </w:t>
      </w:r>
      <w:r w:rsidR="005D06D2">
        <w:fldChar w:fldCharType="begin"/>
      </w:r>
      <w:r w:rsidR="005D06D2">
        <w:instrText xml:space="preserve"> REF _Ref323214210 \h  \* MERGEFORMAT </w:instrText>
      </w:r>
      <w:r w:rsidR="005D06D2">
        <w:fldChar w:fldCharType="separate"/>
      </w:r>
      <w:r w:rsidR="006C3BE5">
        <w:rPr>
          <w:sz w:val="16"/>
          <w:szCs w:val="16"/>
        </w:rPr>
        <w:t>Table 11</w:t>
      </w:r>
      <w:r w:rsidR="00D20D2A" w:rsidRPr="007B3F10">
        <w:rPr>
          <w:sz w:val="16"/>
          <w:szCs w:val="16"/>
        </w:rPr>
        <w:t xml:space="preserve"> </w:t>
      </w:r>
      <w:r w:rsidR="005D06D2">
        <w:fldChar w:fldCharType="end"/>
      </w:r>
      <w:r w:rsidR="00756470" w:rsidRPr="007B3F10">
        <w:t xml:space="preserve">. </w:t>
      </w:r>
    </w:p>
    <w:tbl>
      <w:tblPr>
        <w:tblW w:w="7560" w:type="dxa"/>
        <w:tblInd w:w="1188" w:type="dxa"/>
        <w:tblLook w:val="0000" w:firstRow="0" w:lastRow="0" w:firstColumn="0" w:lastColumn="0" w:noHBand="0" w:noVBand="0"/>
      </w:tblPr>
      <w:tblGrid>
        <w:gridCol w:w="1980"/>
        <w:gridCol w:w="1620"/>
        <w:gridCol w:w="1260"/>
        <w:gridCol w:w="2700"/>
      </w:tblGrid>
      <w:tr w:rsidR="006365BF" w:rsidRPr="007B3F10" w:rsidTr="00021E77">
        <w:trPr>
          <w:trHeight w:val="241"/>
        </w:trPr>
        <w:tc>
          <w:tcPr>
            <w:tcW w:w="198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6365BF" w:rsidRPr="007B3F10" w:rsidRDefault="006365BF" w:rsidP="006365BF">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620" w:type="dxa"/>
            <w:tcBorders>
              <w:top w:val="single" w:sz="8" w:space="0" w:color="auto"/>
              <w:left w:val="nil"/>
              <w:bottom w:val="single" w:sz="8" w:space="0" w:color="auto"/>
              <w:right w:val="single" w:sz="8" w:space="0" w:color="auto"/>
            </w:tcBorders>
            <w:shd w:val="clear" w:color="auto" w:fill="3366FF"/>
            <w:noWrap/>
            <w:vAlign w:val="bottom"/>
          </w:tcPr>
          <w:p w:rsidR="006365BF" w:rsidRPr="007B3F10" w:rsidRDefault="006365BF" w:rsidP="006365BF">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260" w:type="dxa"/>
            <w:tcBorders>
              <w:top w:val="single" w:sz="8" w:space="0" w:color="auto"/>
              <w:left w:val="nil"/>
              <w:bottom w:val="single" w:sz="8" w:space="0" w:color="auto"/>
              <w:right w:val="single" w:sz="8" w:space="0" w:color="auto"/>
            </w:tcBorders>
            <w:shd w:val="clear" w:color="auto" w:fill="3366FF"/>
            <w:noWrap/>
            <w:vAlign w:val="bottom"/>
          </w:tcPr>
          <w:p w:rsidR="006365BF" w:rsidRPr="007B3F10" w:rsidRDefault="006365BF" w:rsidP="006365BF">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700" w:type="dxa"/>
            <w:tcBorders>
              <w:top w:val="single" w:sz="8" w:space="0" w:color="auto"/>
              <w:left w:val="nil"/>
              <w:bottom w:val="single" w:sz="8" w:space="0" w:color="auto"/>
              <w:right w:val="single" w:sz="8" w:space="0" w:color="auto"/>
            </w:tcBorders>
            <w:shd w:val="clear" w:color="auto" w:fill="3366FF"/>
            <w:noWrap/>
            <w:vAlign w:val="bottom"/>
          </w:tcPr>
          <w:p w:rsidR="006365BF" w:rsidRPr="007B3F10" w:rsidRDefault="006365BF" w:rsidP="006365BF">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6365BF" w:rsidRPr="007B3F10" w:rsidTr="00021E77">
        <w:trPr>
          <w:trHeight w:val="241"/>
        </w:trPr>
        <w:tc>
          <w:tcPr>
            <w:tcW w:w="1980" w:type="dxa"/>
            <w:tcBorders>
              <w:top w:val="nil"/>
              <w:left w:val="single" w:sz="8" w:space="0" w:color="auto"/>
              <w:bottom w:val="single" w:sz="8" w:space="0" w:color="auto"/>
              <w:right w:val="single" w:sz="8" w:space="0" w:color="auto"/>
            </w:tcBorders>
            <w:shd w:val="clear" w:color="auto" w:fill="C0C0C0"/>
            <w:noWrap/>
            <w:vAlign w:val="bottom"/>
          </w:tcPr>
          <w:p w:rsidR="006365BF" w:rsidRPr="007B3F10" w:rsidRDefault="006365BF" w:rsidP="006365BF">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880" w:type="dxa"/>
            <w:gridSpan w:val="2"/>
            <w:tcBorders>
              <w:top w:val="nil"/>
              <w:left w:val="nil"/>
              <w:bottom w:val="single" w:sz="8" w:space="0" w:color="auto"/>
              <w:right w:val="single" w:sz="8" w:space="0" w:color="000000"/>
            </w:tcBorders>
            <w:shd w:val="clear" w:color="auto" w:fill="C0C0C0"/>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File Number </w:t>
            </w:r>
          </w:p>
        </w:tc>
        <w:tc>
          <w:tcPr>
            <w:tcW w:w="2700" w:type="dxa"/>
            <w:tcBorders>
              <w:top w:val="nil"/>
              <w:left w:val="nil"/>
              <w:bottom w:val="single" w:sz="8" w:space="0" w:color="auto"/>
              <w:right w:val="single" w:sz="8" w:space="0" w:color="auto"/>
            </w:tcBorders>
            <w:shd w:val="clear" w:color="auto" w:fill="C0C0C0"/>
            <w:noWrap/>
            <w:vAlign w:val="bottom"/>
          </w:tcPr>
          <w:p w:rsidR="006365BF" w:rsidRPr="007B3F10" w:rsidRDefault="006365BF" w:rsidP="006365BF">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6365BF" w:rsidRPr="007B3F10" w:rsidTr="00021E77">
        <w:trPr>
          <w:trHeight w:val="241"/>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Chunk Number [CN]</w:t>
            </w:r>
          </w:p>
        </w:tc>
      </w:tr>
      <w:tr w:rsidR="006365BF" w:rsidRPr="007B3F10" w:rsidTr="00021E77">
        <w:trPr>
          <w:trHeight w:val="241"/>
        </w:trPr>
        <w:tc>
          <w:tcPr>
            <w:tcW w:w="1980" w:type="dxa"/>
            <w:tcBorders>
              <w:top w:val="nil"/>
              <w:left w:val="single" w:sz="8" w:space="0" w:color="auto"/>
              <w:bottom w:val="single" w:sz="8" w:space="0" w:color="auto"/>
              <w:right w:val="single" w:sz="8" w:space="0" w:color="auto"/>
            </w:tcBorders>
            <w:shd w:val="clear" w:color="auto" w:fill="C0C0C0"/>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Number of Sequences</w:t>
            </w:r>
          </w:p>
        </w:tc>
        <w:tc>
          <w:tcPr>
            <w:tcW w:w="5580" w:type="dxa"/>
            <w:gridSpan w:val="3"/>
            <w:tcBorders>
              <w:top w:val="single" w:sz="8" w:space="0" w:color="auto"/>
              <w:left w:val="nil"/>
              <w:bottom w:val="single" w:sz="8" w:space="0" w:color="auto"/>
              <w:right w:val="single" w:sz="8" w:space="0" w:color="000000"/>
            </w:tcBorders>
            <w:shd w:val="clear" w:color="auto" w:fill="FFCC99"/>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r>
      <w:tr w:rsidR="006365BF" w:rsidRPr="007B3F10" w:rsidTr="00021E77">
        <w:trPr>
          <w:trHeight w:val="241"/>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Bit Map of  Sequences</w:t>
            </w:r>
          </w:p>
        </w:tc>
      </w:tr>
    </w:tbl>
    <w:p w:rsidR="008A6B60" w:rsidRPr="007B3F10" w:rsidRDefault="008A6B60" w:rsidP="00194CA6">
      <w:pPr>
        <w:pStyle w:val="Caption"/>
        <w:jc w:val="center"/>
        <w:rPr>
          <w:rFonts w:ascii="Courier New" w:hAnsi="Courier New" w:cs="Courier New"/>
          <w:sz w:val="16"/>
          <w:szCs w:val="16"/>
        </w:rPr>
      </w:pPr>
    </w:p>
    <w:p w:rsidR="003000A2" w:rsidRPr="007B3F10" w:rsidRDefault="003000A2" w:rsidP="00194CA6">
      <w:pPr>
        <w:pStyle w:val="Caption"/>
        <w:jc w:val="center"/>
        <w:rPr>
          <w:rFonts w:ascii="Courier New" w:hAnsi="Courier New" w:cs="Courier New"/>
          <w:sz w:val="16"/>
          <w:szCs w:val="16"/>
        </w:rPr>
      </w:pPr>
      <w:bookmarkStart w:id="11" w:name="_Ref323214210"/>
      <w:r w:rsidRPr="007B3F10">
        <w:rPr>
          <w:rFonts w:ascii="Courier New" w:hAnsi="Courier New" w:cs="Courier New"/>
          <w:sz w:val="16"/>
          <w:szCs w:val="16"/>
        </w:rPr>
        <w:t xml:space="preserve">Table </w:t>
      </w:r>
      <w:bookmarkEnd w:id="11"/>
      <w:r w:rsidR="00056449">
        <w:rPr>
          <w:rFonts w:ascii="Courier New" w:hAnsi="Courier New" w:cs="Courier New"/>
          <w:sz w:val="16"/>
          <w:szCs w:val="16"/>
        </w:rPr>
        <w:t xml:space="preserve">    11</w:t>
      </w:r>
      <w:r w:rsidR="00194CA6"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Pr="007B3F10">
        <w:rPr>
          <w:rFonts w:ascii="Courier New" w:hAnsi="Courier New" w:cs="Courier New"/>
          <w:sz w:val="16"/>
          <w:szCs w:val="16"/>
        </w:rPr>
        <w:t>SCM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1B36C8" w:rsidRPr="007B3F10">
        <w:rPr>
          <w:rFonts w:ascii="Courier New" w:hAnsi="Courier New" w:cs="Courier New"/>
          <w:sz w:val="16"/>
          <w:szCs w:val="16"/>
        </w:rPr>
        <w:t>)</w:t>
      </w:r>
    </w:p>
    <w:p w:rsidR="003000A2" w:rsidRPr="007B3F10" w:rsidRDefault="003000A2" w:rsidP="003000A2">
      <w:pPr>
        <w:pStyle w:val="PlainText"/>
        <w:numPr>
          <w:ilvl w:val="0"/>
          <w:numId w:val="17"/>
        </w:numPr>
        <w:spacing w:before="120" w:after="120"/>
        <w:jc w:val="both"/>
      </w:pPr>
      <w:r w:rsidRPr="007B3F10">
        <w:t xml:space="preserve">Opcode  – </w:t>
      </w:r>
      <w:r w:rsidR="00AE12DE" w:rsidRPr="007B3F10">
        <w:t>MSU_DEVICE_UPDATE (1)</w:t>
      </w:r>
    </w:p>
    <w:p w:rsidR="003000A2" w:rsidRPr="007B3F10" w:rsidRDefault="003000A2" w:rsidP="003000A2">
      <w:pPr>
        <w:pStyle w:val="PlainText"/>
        <w:numPr>
          <w:ilvl w:val="0"/>
          <w:numId w:val="17"/>
        </w:numPr>
        <w:spacing w:before="120" w:after="120"/>
        <w:jc w:val="both"/>
      </w:pPr>
      <w:r w:rsidRPr="007B3F10">
        <w:t xml:space="preserve">Subcode – </w:t>
      </w:r>
      <w:r w:rsidR="007C7E40" w:rsidRPr="007B3F10">
        <w:t>SEQUENCE</w:t>
      </w:r>
      <w:r w:rsidR="002A48C4" w:rsidRPr="007B3F10">
        <w:t>_COMPLAIN_MODE (5)</w:t>
      </w:r>
    </w:p>
    <w:p w:rsidR="00401223" w:rsidRPr="007B3F10" w:rsidRDefault="00401223" w:rsidP="00401223">
      <w:pPr>
        <w:pStyle w:val="PlainText"/>
        <w:numPr>
          <w:ilvl w:val="0"/>
          <w:numId w:val="17"/>
        </w:numPr>
        <w:spacing w:before="120" w:after="120"/>
        <w:jc w:val="both"/>
      </w:pPr>
      <w:r w:rsidRPr="007B3F10">
        <w:t>File Number - Refers to the number of the file to which this SCM belongs.</w:t>
      </w:r>
    </w:p>
    <w:p w:rsidR="00A41AFB" w:rsidRPr="007B3F10" w:rsidRDefault="00A41AFB" w:rsidP="00A41AFB">
      <w:pPr>
        <w:pStyle w:val="PlainText"/>
        <w:numPr>
          <w:ilvl w:val="0"/>
          <w:numId w:val="17"/>
        </w:numPr>
        <w:spacing w:before="120" w:after="120"/>
        <w:jc w:val="both"/>
      </w:pPr>
      <w:r w:rsidRPr="007B3F10">
        <w:lastRenderedPageBreak/>
        <w:t xml:space="preserve">IP Version – Refer </w:t>
      </w:r>
      <w:r w:rsidR="0001688C">
        <w:t>Table 3</w:t>
      </w:r>
      <w:r w:rsidRPr="007B3F10">
        <w:t xml:space="preserve"> </w:t>
      </w:r>
      <w:r w:rsidR="00B327CE" w:rsidRPr="007B3F10">
        <w:t xml:space="preserve">for </w:t>
      </w:r>
      <w:r w:rsidRPr="007B3F10">
        <w:t>description.</w:t>
      </w:r>
    </w:p>
    <w:p w:rsidR="00A41AFB" w:rsidRPr="007B3F10" w:rsidRDefault="00A41AFB" w:rsidP="00A41AFB">
      <w:pPr>
        <w:pStyle w:val="PlainText"/>
        <w:numPr>
          <w:ilvl w:val="0"/>
          <w:numId w:val="17"/>
        </w:numPr>
        <w:spacing w:before="120" w:after="120"/>
        <w:jc w:val="both"/>
      </w:pPr>
      <w:r w:rsidRPr="007B3F10">
        <w:t xml:space="preserve">Protocol Version- Refer </w:t>
      </w:r>
      <w:r w:rsidR="0001688C">
        <w:t>Table 3</w:t>
      </w:r>
      <w:r w:rsidR="00B327CE" w:rsidRPr="007B3F10">
        <w:t xml:space="preserve"> for</w:t>
      </w:r>
      <w:r w:rsidRPr="007B3F10">
        <w:t xml:space="preserve"> description.</w:t>
      </w:r>
    </w:p>
    <w:p w:rsidR="00E55F79" w:rsidRPr="007B3F10" w:rsidRDefault="00E55F79" w:rsidP="00E55F79">
      <w:pPr>
        <w:pStyle w:val="PlainText"/>
        <w:numPr>
          <w:ilvl w:val="0"/>
          <w:numId w:val="23"/>
        </w:numPr>
        <w:spacing w:before="120" w:after="120"/>
        <w:jc w:val="both"/>
      </w:pPr>
      <w:r w:rsidRPr="007B3F10">
        <w:t xml:space="preserve">CN – Refers to the number of the chunk </w:t>
      </w:r>
      <w:r w:rsidR="006202AD" w:rsidRPr="007B3F10">
        <w:t>to which this SCM belongs</w:t>
      </w:r>
      <w:r w:rsidRPr="007B3F10">
        <w:t xml:space="preserve">. </w:t>
      </w:r>
    </w:p>
    <w:p w:rsidR="00E55F79" w:rsidRPr="007B3F10" w:rsidRDefault="00E55F79" w:rsidP="00E55F79">
      <w:pPr>
        <w:pStyle w:val="PlainText"/>
        <w:numPr>
          <w:ilvl w:val="0"/>
          <w:numId w:val="23"/>
        </w:numPr>
        <w:spacing w:before="120" w:after="120"/>
        <w:jc w:val="both"/>
      </w:pPr>
      <w:r w:rsidRPr="007B3F10">
        <w:t>Number of Sequences – The total number of missed frames.</w:t>
      </w:r>
    </w:p>
    <w:p w:rsidR="00246194" w:rsidRPr="007B3F10" w:rsidRDefault="00E55F79" w:rsidP="00246194">
      <w:pPr>
        <w:pStyle w:val="PlainText"/>
        <w:numPr>
          <w:ilvl w:val="0"/>
          <w:numId w:val="23"/>
        </w:numPr>
        <w:spacing w:before="120" w:after="120"/>
        <w:jc w:val="both"/>
      </w:pPr>
      <w:r w:rsidRPr="007B3F10">
        <w:t xml:space="preserve">Bit Map of Sequences – The </w:t>
      </w:r>
      <w:r w:rsidR="00277317" w:rsidRPr="007B3F10">
        <w:t xml:space="preserve">missed sequence numbers are represented by bits. </w:t>
      </w:r>
      <w:r w:rsidR="008C40D3" w:rsidRPr="007B3F10">
        <w:t>The 0</w:t>
      </w:r>
      <w:r w:rsidR="008C40D3" w:rsidRPr="007B3F10">
        <w:rPr>
          <w:vertAlign w:val="superscript"/>
        </w:rPr>
        <w:t>th</w:t>
      </w:r>
      <w:r w:rsidR="008C40D3" w:rsidRPr="007B3F10">
        <w:t xml:space="preserve"> bit indicates SN=1 and so on. </w:t>
      </w:r>
    </w:p>
    <w:p w:rsidR="00246194" w:rsidRPr="007B3F10" w:rsidRDefault="00246194" w:rsidP="00246194">
      <w:pPr>
        <w:pStyle w:val="PlainText"/>
        <w:numPr>
          <w:ilvl w:val="1"/>
          <w:numId w:val="32"/>
        </w:numPr>
        <w:spacing w:before="120" w:after="120"/>
        <w:jc w:val="both"/>
      </w:pPr>
      <w:r w:rsidRPr="007B3F10">
        <w:t xml:space="preserve">After </w:t>
      </w:r>
      <w:r w:rsidR="00BD69EE" w:rsidRPr="007B3F10">
        <w:t>the SCM_WAIT_TIME has elapsed, the server sends the SCM completed message</w:t>
      </w:r>
      <w:r w:rsidR="00275006" w:rsidRPr="007B3F10">
        <w:t xml:space="preserve"> for the current chunk which it has just transferred</w:t>
      </w:r>
      <w:r w:rsidRPr="007B3F10">
        <w:t>.</w:t>
      </w:r>
      <w:r w:rsidR="00BD69EE" w:rsidRPr="007B3F10">
        <w:t xml:space="preserve"> </w:t>
      </w:r>
      <w:r w:rsidR="0090192F" w:rsidRPr="007B3F10">
        <w:t xml:space="preserve">The message format is shown in </w:t>
      </w:r>
      <w:r w:rsidR="004E20B3">
        <w:t>Table 12</w:t>
      </w:r>
      <w:r w:rsidR="0090192F" w:rsidRPr="007B3F10">
        <w:t xml:space="preserve">. </w:t>
      </w:r>
      <w:r w:rsidR="00BD69EE" w:rsidRPr="007B3F10">
        <w:t>If the SCM_Retry</w:t>
      </w:r>
      <w:r w:rsidR="002A1D88">
        <w:t>_</w:t>
      </w:r>
      <w:r w:rsidR="00542DE8" w:rsidRPr="007B3F10">
        <w:t>Flag</w:t>
      </w:r>
      <w:r w:rsidR="00BD69EE" w:rsidRPr="007B3F10">
        <w:t xml:space="preserve"> field is non-zero, then the client has another time interval of SCM_WAIT_TIME to form and send SCM message for those sequences it still has not received. This process of SCM retries continue until the</w:t>
      </w:r>
      <w:r w:rsidR="00542DE8" w:rsidRPr="007B3F10">
        <w:t xml:space="preserve"> server sends a SCM completed message with</w:t>
      </w:r>
      <w:r w:rsidR="00BD69EE" w:rsidRPr="007B3F10">
        <w:t xml:space="preserve"> SCM_Retry</w:t>
      </w:r>
      <w:r w:rsidR="00542DE8" w:rsidRPr="007B3F10">
        <w:t>_Flag</w:t>
      </w:r>
      <w:r w:rsidR="00BD69EE" w:rsidRPr="007B3F10">
        <w:t xml:space="preserve"> field </w:t>
      </w:r>
      <w:r w:rsidR="00542DE8" w:rsidRPr="007B3F10">
        <w:t xml:space="preserve">set to </w:t>
      </w:r>
      <w:r w:rsidR="00BD69EE" w:rsidRPr="007B3F10">
        <w:t>zero</w:t>
      </w:r>
      <w:r w:rsidR="00542DE8" w:rsidRPr="007B3F10">
        <w:t xml:space="preserve"> </w:t>
      </w:r>
      <w:r w:rsidR="00BD69EE" w:rsidRPr="007B3F10">
        <w:t>after which any further SCM messages from the client will be ignored by the server for the current chunk.</w:t>
      </w:r>
    </w:p>
    <w:tbl>
      <w:tblPr>
        <w:tblW w:w="7668" w:type="dxa"/>
        <w:tblInd w:w="1188" w:type="dxa"/>
        <w:tblLook w:val="0000" w:firstRow="0" w:lastRow="0" w:firstColumn="0" w:lastColumn="0" w:noHBand="0" w:noVBand="0"/>
      </w:tblPr>
      <w:tblGrid>
        <w:gridCol w:w="2160"/>
        <w:gridCol w:w="1028"/>
        <w:gridCol w:w="1492"/>
        <w:gridCol w:w="2988"/>
      </w:tblGrid>
      <w:tr w:rsidR="00F11ACE" w:rsidRPr="007B3F10" w:rsidTr="00F11ACE">
        <w:trPr>
          <w:trHeight w:val="270"/>
        </w:trPr>
        <w:tc>
          <w:tcPr>
            <w:tcW w:w="216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1D28A9" w:rsidRPr="007B3F10" w:rsidRDefault="001D28A9" w:rsidP="001D28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028" w:type="dxa"/>
            <w:tcBorders>
              <w:top w:val="single" w:sz="8" w:space="0" w:color="auto"/>
              <w:left w:val="nil"/>
              <w:bottom w:val="single" w:sz="8" w:space="0" w:color="auto"/>
              <w:right w:val="single" w:sz="8" w:space="0" w:color="auto"/>
            </w:tcBorders>
            <w:shd w:val="clear" w:color="auto" w:fill="3366FF"/>
            <w:noWrap/>
            <w:vAlign w:val="bottom"/>
          </w:tcPr>
          <w:p w:rsidR="001D28A9" w:rsidRPr="007B3F10" w:rsidRDefault="001D28A9" w:rsidP="001D28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492" w:type="dxa"/>
            <w:tcBorders>
              <w:top w:val="single" w:sz="8" w:space="0" w:color="auto"/>
              <w:left w:val="nil"/>
              <w:bottom w:val="single" w:sz="8" w:space="0" w:color="auto"/>
              <w:right w:val="single" w:sz="8" w:space="0" w:color="auto"/>
            </w:tcBorders>
            <w:shd w:val="clear" w:color="auto" w:fill="3366FF"/>
            <w:noWrap/>
            <w:vAlign w:val="bottom"/>
          </w:tcPr>
          <w:p w:rsidR="001D28A9" w:rsidRPr="007B3F10" w:rsidRDefault="001D28A9" w:rsidP="001D28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988" w:type="dxa"/>
            <w:tcBorders>
              <w:top w:val="single" w:sz="8" w:space="0" w:color="auto"/>
              <w:left w:val="nil"/>
              <w:bottom w:val="single" w:sz="8" w:space="0" w:color="auto"/>
              <w:right w:val="single" w:sz="8" w:space="0" w:color="auto"/>
            </w:tcBorders>
            <w:shd w:val="clear" w:color="auto" w:fill="3366FF"/>
            <w:noWrap/>
            <w:vAlign w:val="bottom"/>
          </w:tcPr>
          <w:p w:rsidR="001D28A9" w:rsidRPr="007B3F10" w:rsidRDefault="001D28A9" w:rsidP="001D28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1D28A9" w:rsidRPr="007B3F10" w:rsidTr="00F11ACE">
        <w:trPr>
          <w:trHeight w:val="555"/>
        </w:trPr>
        <w:tc>
          <w:tcPr>
            <w:tcW w:w="2160" w:type="dxa"/>
            <w:tcBorders>
              <w:top w:val="nil"/>
              <w:left w:val="single" w:sz="8" w:space="0" w:color="auto"/>
              <w:bottom w:val="single" w:sz="8" w:space="0" w:color="auto"/>
              <w:right w:val="single" w:sz="8" w:space="0" w:color="auto"/>
            </w:tcBorders>
            <w:shd w:val="clear" w:color="auto" w:fill="C0C0C0"/>
            <w:noWrap/>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520" w:type="dxa"/>
            <w:gridSpan w:val="2"/>
            <w:tcBorders>
              <w:top w:val="single" w:sz="8" w:space="0" w:color="auto"/>
              <w:left w:val="nil"/>
              <w:bottom w:val="single" w:sz="8" w:space="0" w:color="auto"/>
              <w:right w:val="single" w:sz="8" w:space="0" w:color="000000"/>
            </w:tcBorders>
            <w:shd w:val="clear" w:color="auto" w:fill="C0C0C0"/>
            <w:noWrap/>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Number</w:t>
            </w:r>
          </w:p>
        </w:tc>
        <w:tc>
          <w:tcPr>
            <w:tcW w:w="2988" w:type="dxa"/>
            <w:tcBorders>
              <w:top w:val="nil"/>
              <w:left w:val="nil"/>
              <w:bottom w:val="single" w:sz="8" w:space="0" w:color="auto"/>
              <w:right w:val="single" w:sz="8" w:space="0" w:color="auto"/>
            </w:tcBorders>
            <w:shd w:val="clear" w:color="auto" w:fill="C0C0C0"/>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1D28A9" w:rsidRPr="007B3F10" w:rsidTr="00F11ACE">
        <w:trPr>
          <w:trHeight w:val="345"/>
        </w:trPr>
        <w:tc>
          <w:tcPr>
            <w:tcW w:w="2160" w:type="dxa"/>
            <w:tcBorders>
              <w:top w:val="nil"/>
              <w:left w:val="single" w:sz="8" w:space="0" w:color="auto"/>
              <w:bottom w:val="single" w:sz="8" w:space="0" w:color="auto"/>
              <w:right w:val="single" w:sz="8" w:space="0" w:color="auto"/>
            </w:tcBorders>
            <w:shd w:val="clear" w:color="auto" w:fill="C0C0C0"/>
            <w:noWrap/>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SCM_Retry_Flag</w:t>
            </w:r>
          </w:p>
        </w:tc>
        <w:tc>
          <w:tcPr>
            <w:tcW w:w="5508" w:type="dxa"/>
            <w:gridSpan w:val="3"/>
            <w:tcBorders>
              <w:top w:val="single" w:sz="8" w:space="0" w:color="auto"/>
              <w:left w:val="nil"/>
              <w:bottom w:val="single" w:sz="8" w:space="0" w:color="auto"/>
              <w:right w:val="single" w:sz="8" w:space="0" w:color="000000"/>
            </w:tcBorders>
            <w:shd w:val="clear" w:color="auto" w:fill="FFCC99"/>
            <w:noWrap/>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r>
    </w:tbl>
    <w:p w:rsidR="00A915B9" w:rsidRPr="007B3F10" w:rsidRDefault="00A915B9" w:rsidP="00A915B9">
      <w:pPr>
        <w:pStyle w:val="Caption"/>
        <w:jc w:val="center"/>
        <w:rPr>
          <w:rFonts w:ascii="Courier New" w:hAnsi="Courier New" w:cs="Courier New"/>
          <w:sz w:val="16"/>
          <w:szCs w:val="16"/>
        </w:rPr>
      </w:pPr>
    </w:p>
    <w:p w:rsidR="001D28A9" w:rsidRPr="007B3F10" w:rsidRDefault="00A915B9" w:rsidP="00A915B9">
      <w:pPr>
        <w:pStyle w:val="Caption"/>
        <w:jc w:val="center"/>
        <w:rPr>
          <w:rFonts w:ascii="Courier New" w:hAnsi="Courier New" w:cs="Courier New"/>
          <w:sz w:val="16"/>
          <w:szCs w:val="16"/>
        </w:rPr>
      </w:pPr>
      <w:bookmarkStart w:id="12" w:name="_Ref323216197"/>
      <w:r w:rsidRPr="007B3F10">
        <w:rPr>
          <w:rFonts w:ascii="Courier New" w:hAnsi="Courier New" w:cs="Courier New"/>
          <w:sz w:val="16"/>
          <w:szCs w:val="16"/>
        </w:rPr>
        <w:t xml:space="preserve">Table </w:t>
      </w:r>
      <w:bookmarkEnd w:id="12"/>
      <w:r w:rsidR="00056449">
        <w:rPr>
          <w:rFonts w:ascii="Courier New" w:hAnsi="Courier New" w:cs="Courier New"/>
          <w:sz w:val="16"/>
          <w:szCs w:val="16"/>
        </w:rPr>
        <w:t xml:space="preserve">  12</w:t>
      </w:r>
      <w:r w:rsidRPr="007B3F10">
        <w:rPr>
          <w:rFonts w:ascii="Courier New" w:hAnsi="Courier New" w:cs="Courier New"/>
          <w:sz w:val="16"/>
          <w:szCs w:val="16"/>
        </w:rPr>
        <w:t xml:space="preserve"> - SCM Completed Message Format (GM)</w:t>
      </w:r>
    </w:p>
    <w:p w:rsidR="00F11ACE" w:rsidRPr="007B3F10" w:rsidRDefault="00F11ACE" w:rsidP="00F11ACE">
      <w:pPr>
        <w:pStyle w:val="PlainText"/>
        <w:numPr>
          <w:ilvl w:val="0"/>
          <w:numId w:val="17"/>
        </w:numPr>
        <w:spacing w:before="120" w:after="120"/>
        <w:jc w:val="both"/>
      </w:pPr>
      <w:r w:rsidRPr="007B3F10">
        <w:t>Opcode  – MSU_DEVICE_UPDATE (1)</w:t>
      </w:r>
    </w:p>
    <w:p w:rsidR="00F11ACE" w:rsidRPr="007B3F10" w:rsidRDefault="00F11ACE" w:rsidP="00F11ACE">
      <w:pPr>
        <w:pStyle w:val="PlainText"/>
        <w:numPr>
          <w:ilvl w:val="0"/>
          <w:numId w:val="17"/>
        </w:numPr>
        <w:spacing w:before="120" w:after="120"/>
        <w:jc w:val="both"/>
      </w:pPr>
      <w:r w:rsidRPr="007B3F10">
        <w:t xml:space="preserve">Subcode – </w:t>
      </w:r>
      <w:r w:rsidR="007E7FDC" w:rsidRPr="007B3F10">
        <w:t>SCM_</w:t>
      </w:r>
      <w:r w:rsidRPr="007B3F10">
        <w:t>TRANSFER_COMPLETED (</w:t>
      </w:r>
      <w:r w:rsidR="007E7FDC" w:rsidRPr="007B3F10">
        <w:t>10</w:t>
      </w:r>
      <w:r w:rsidRPr="007B3F10">
        <w:t>)</w:t>
      </w:r>
    </w:p>
    <w:p w:rsidR="00F11ACE" w:rsidRPr="007B3F10" w:rsidRDefault="00F11ACE" w:rsidP="00F11ACE">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 </w:t>
      </w:r>
    </w:p>
    <w:p w:rsidR="00246194" w:rsidRPr="007B3F10" w:rsidRDefault="00F46318" w:rsidP="00D40004">
      <w:pPr>
        <w:pStyle w:val="PlainText"/>
        <w:numPr>
          <w:ilvl w:val="1"/>
          <w:numId w:val="32"/>
        </w:numPr>
        <w:spacing w:before="120" w:after="120"/>
        <w:jc w:val="both"/>
      </w:pPr>
      <w:r w:rsidRPr="007B3F10">
        <w:t>Server re</w:t>
      </w:r>
      <w:r w:rsidR="00246194" w:rsidRPr="007B3F10">
        <w:t>-transmits</w:t>
      </w:r>
      <w:r w:rsidRPr="007B3F10">
        <w:t xml:space="preserve"> </w:t>
      </w:r>
      <w:r w:rsidR="00246194" w:rsidRPr="007B3F10">
        <w:t xml:space="preserve">all </w:t>
      </w:r>
      <w:r w:rsidRPr="007B3F10">
        <w:t xml:space="preserve">the </w:t>
      </w:r>
      <w:r w:rsidR="00246194" w:rsidRPr="007B3F10">
        <w:t>SCM requested</w:t>
      </w:r>
      <w:r w:rsidRPr="007B3F10">
        <w:t xml:space="preserve"> packet</w:t>
      </w:r>
      <w:r w:rsidR="00246194" w:rsidRPr="007B3F10">
        <w:t>s</w:t>
      </w:r>
      <w:r w:rsidR="002B7A19" w:rsidRPr="007B3F10">
        <w:t xml:space="preserve">. </w:t>
      </w:r>
      <w:r w:rsidR="00246194" w:rsidRPr="007B3F10">
        <w:t>The clients receive this re-transmitted data and recover the malformed chunk.</w:t>
      </w:r>
      <w:r w:rsidR="002B7A19" w:rsidRPr="007B3F10">
        <w:t xml:space="preserve"> If there are no packets requested by any of the clients, the server proceeds with the transfer of the next chunk.</w:t>
      </w:r>
      <w:r w:rsidR="00275006" w:rsidRPr="007B3F10">
        <w:t xml:space="preserve"> </w:t>
      </w:r>
    </w:p>
    <w:p w:rsidR="00B92790" w:rsidRPr="007B3F10" w:rsidRDefault="00F46318" w:rsidP="00D40004">
      <w:pPr>
        <w:pStyle w:val="PlainText"/>
        <w:numPr>
          <w:ilvl w:val="1"/>
          <w:numId w:val="32"/>
        </w:numPr>
        <w:spacing w:before="120" w:after="120"/>
        <w:jc w:val="both"/>
      </w:pPr>
      <w:r w:rsidRPr="007B3F10">
        <w:t xml:space="preserve">Server repeats the same procedure </w:t>
      </w:r>
      <w:r w:rsidR="00A62F25" w:rsidRPr="007B3F10">
        <w:t>un</w:t>
      </w:r>
      <w:r w:rsidRPr="007B3F10">
        <w:t xml:space="preserve">til </w:t>
      </w:r>
      <w:r w:rsidR="00A62F25" w:rsidRPr="007B3F10">
        <w:t>all the</w:t>
      </w:r>
      <w:r w:rsidRPr="007B3F10">
        <w:t xml:space="preserve"> chunk</w:t>
      </w:r>
      <w:r w:rsidR="00A62F25" w:rsidRPr="007B3F10">
        <w:t>s</w:t>
      </w:r>
      <w:r w:rsidRPr="007B3F10">
        <w:t xml:space="preserve"> </w:t>
      </w:r>
      <w:r w:rsidR="00A62F25" w:rsidRPr="007B3F10">
        <w:t xml:space="preserve">are sent, including the last chunk. </w:t>
      </w:r>
    </w:p>
    <w:p w:rsidR="008F3003" w:rsidRPr="007B3F10" w:rsidRDefault="00C21683" w:rsidP="00C21683">
      <w:pPr>
        <w:pStyle w:val="PlainText"/>
        <w:numPr>
          <w:ilvl w:val="1"/>
          <w:numId w:val="32"/>
        </w:numPr>
        <w:spacing w:before="120" w:after="120"/>
        <w:jc w:val="both"/>
      </w:pPr>
      <w:r w:rsidRPr="007B3F10">
        <w:t>After the SCM process for the last chunk, t</w:t>
      </w:r>
      <w:r w:rsidR="0040022F" w:rsidRPr="007B3F10">
        <w:t>he server must send the</w:t>
      </w:r>
      <w:r w:rsidR="009744A5" w:rsidRPr="007B3F10">
        <w:t xml:space="preserve"> </w:t>
      </w:r>
      <w:r w:rsidR="008829D1" w:rsidRPr="007B3F10">
        <w:t xml:space="preserve">Transfer </w:t>
      </w:r>
      <w:r w:rsidR="009744A5" w:rsidRPr="007B3F10">
        <w:t>Completed Message with the</w:t>
      </w:r>
      <w:r w:rsidR="0040022F" w:rsidRPr="007B3F10">
        <w:t xml:space="preserve"> </w:t>
      </w:r>
      <w:r w:rsidR="00B0220F" w:rsidRPr="007B3F10">
        <w:t>Subcode</w:t>
      </w:r>
      <w:r w:rsidR="009744A5" w:rsidRPr="007B3F10">
        <w:t xml:space="preserve"> set </w:t>
      </w:r>
      <w:r w:rsidR="00736DDF" w:rsidRPr="007B3F10">
        <w:t>to</w:t>
      </w:r>
      <w:r w:rsidR="009744A5" w:rsidRPr="007B3F10">
        <w:t xml:space="preserve"> </w:t>
      </w:r>
      <w:r w:rsidR="00B0220F" w:rsidRPr="007B3F10">
        <w:t>TRANSFER</w:t>
      </w:r>
      <w:r w:rsidR="009744A5" w:rsidRPr="007B3F10">
        <w:t>_</w:t>
      </w:r>
      <w:r w:rsidR="0040022F" w:rsidRPr="007B3F10">
        <w:t>COMPLETE</w:t>
      </w:r>
      <w:r w:rsidR="00B00BBB" w:rsidRPr="007B3F10">
        <w:t>D</w:t>
      </w:r>
      <w:r w:rsidR="0040022F" w:rsidRPr="007B3F10">
        <w:t>.</w:t>
      </w:r>
      <w:r w:rsidR="00B0220F" w:rsidRPr="007B3F10">
        <w:t xml:space="preserve"> Setting File/Chunk Transfer States field to FILE_COMPLETED is OPTIONAL. </w:t>
      </w:r>
      <w:r w:rsidR="000E10AB" w:rsidRPr="007B3F10">
        <w:t xml:space="preserve">The Multicast </w:t>
      </w:r>
      <w:r w:rsidR="008829D1" w:rsidRPr="007B3F10">
        <w:t>Transfer</w:t>
      </w:r>
      <w:r w:rsidR="000E10AB" w:rsidRPr="007B3F10">
        <w:t xml:space="preserve"> Completed Me</w:t>
      </w:r>
      <w:r w:rsidR="00082ED7" w:rsidRPr="007B3F10">
        <w:t>ssage Format is shown i</w:t>
      </w:r>
      <w:r w:rsidR="0001688C">
        <w:t>n Table 13</w:t>
      </w:r>
      <w:r w:rsidR="000E10AB" w:rsidRPr="007B3F10">
        <w:t>.</w:t>
      </w:r>
    </w:p>
    <w:p w:rsidR="00F430A9" w:rsidRPr="00243754" w:rsidRDefault="005060A8" w:rsidP="004C52DC">
      <w:pPr>
        <w:pStyle w:val="PlainText"/>
        <w:numPr>
          <w:ilvl w:val="1"/>
          <w:numId w:val="32"/>
        </w:numPr>
        <w:spacing w:before="120" w:after="120"/>
        <w:jc w:val="both"/>
        <w:rPr>
          <w:sz w:val="16"/>
          <w:szCs w:val="16"/>
        </w:rPr>
      </w:pPr>
      <w:r w:rsidRPr="007B3F10">
        <w:t>The number of times the</w:t>
      </w:r>
      <w:r w:rsidR="00A34F85" w:rsidRPr="007B3F10">
        <w:t xml:space="preserve"> server sends the </w:t>
      </w:r>
      <w:r w:rsidR="008829D1" w:rsidRPr="007B3F10">
        <w:t>Transfer</w:t>
      </w:r>
      <w:r w:rsidR="00A34F85" w:rsidRPr="007B3F10">
        <w:t xml:space="preserve"> Completed message is implementation specific. </w:t>
      </w:r>
    </w:p>
    <w:p w:rsidR="00243754" w:rsidRDefault="00243754" w:rsidP="00243754">
      <w:pPr>
        <w:pStyle w:val="PlainText"/>
        <w:spacing w:before="120" w:after="120"/>
        <w:ind w:left="360"/>
        <w:jc w:val="both"/>
        <w:rPr>
          <w:sz w:val="16"/>
          <w:szCs w:val="16"/>
        </w:rPr>
      </w:pPr>
    </w:p>
    <w:p w:rsidR="006A54E8" w:rsidRDefault="006A54E8" w:rsidP="00243754">
      <w:pPr>
        <w:pStyle w:val="PlainText"/>
        <w:spacing w:before="120" w:after="120"/>
        <w:ind w:left="360"/>
        <w:jc w:val="both"/>
        <w:rPr>
          <w:sz w:val="16"/>
          <w:szCs w:val="16"/>
        </w:rPr>
      </w:pPr>
    </w:p>
    <w:p w:rsidR="006A54E8" w:rsidRPr="007B3F10" w:rsidRDefault="006A54E8" w:rsidP="00243754">
      <w:pPr>
        <w:pStyle w:val="PlainText"/>
        <w:spacing w:before="120" w:after="120"/>
        <w:ind w:left="360"/>
        <w:jc w:val="both"/>
        <w:rPr>
          <w:sz w:val="16"/>
          <w:szCs w:val="16"/>
        </w:rPr>
      </w:pPr>
    </w:p>
    <w:tbl>
      <w:tblPr>
        <w:tblW w:w="7560" w:type="dxa"/>
        <w:tblInd w:w="1188" w:type="dxa"/>
        <w:tblLook w:val="0000" w:firstRow="0" w:lastRow="0" w:firstColumn="0" w:lastColumn="0" w:noHBand="0" w:noVBand="0"/>
      </w:tblPr>
      <w:tblGrid>
        <w:gridCol w:w="1620"/>
        <w:gridCol w:w="1080"/>
        <w:gridCol w:w="1260"/>
        <w:gridCol w:w="3600"/>
      </w:tblGrid>
      <w:tr w:rsidR="001D0024" w:rsidRPr="007B3F10" w:rsidTr="00192AB7">
        <w:trPr>
          <w:trHeight w:val="270"/>
        </w:trPr>
        <w:tc>
          <w:tcPr>
            <w:tcW w:w="162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1D0024" w:rsidRPr="007B3F10" w:rsidRDefault="001D0024" w:rsidP="001D0024">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lastRenderedPageBreak/>
              <w:t>Byte-0</w:t>
            </w:r>
          </w:p>
        </w:tc>
        <w:tc>
          <w:tcPr>
            <w:tcW w:w="1080" w:type="dxa"/>
            <w:tcBorders>
              <w:top w:val="single" w:sz="8" w:space="0" w:color="auto"/>
              <w:left w:val="nil"/>
              <w:bottom w:val="single" w:sz="8" w:space="0" w:color="auto"/>
              <w:right w:val="single" w:sz="8" w:space="0" w:color="auto"/>
            </w:tcBorders>
            <w:shd w:val="clear" w:color="auto" w:fill="3366FF"/>
            <w:noWrap/>
            <w:vAlign w:val="bottom"/>
          </w:tcPr>
          <w:p w:rsidR="001D0024" w:rsidRPr="007B3F10" w:rsidRDefault="001D0024" w:rsidP="001D0024">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260" w:type="dxa"/>
            <w:tcBorders>
              <w:top w:val="single" w:sz="8" w:space="0" w:color="auto"/>
              <w:left w:val="nil"/>
              <w:bottom w:val="single" w:sz="8" w:space="0" w:color="auto"/>
              <w:right w:val="single" w:sz="8" w:space="0" w:color="auto"/>
            </w:tcBorders>
            <w:shd w:val="clear" w:color="auto" w:fill="3366FF"/>
            <w:noWrap/>
            <w:vAlign w:val="bottom"/>
          </w:tcPr>
          <w:p w:rsidR="001D0024" w:rsidRPr="007B3F10" w:rsidRDefault="001D0024" w:rsidP="001D0024">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3600" w:type="dxa"/>
            <w:tcBorders>
              <w:top w:val="single" w:sz="8" w:space="0" w:color="auto"/>
              <w:left w:val="nil"/>
              <w:bottom w:val="single" w:sz="8" w:space="0" w:color="auto"/>
              <w:right w:val="single" w:sz="8" w:space="0" w:color="auto"/>
            </w:tcBorders>
            <w:shd w:val="clear" w:color="auto" w:fill="3366FF"/>
            <w:noWrap/>
            <w:vAlign w:val="bottom"/>
          </w:tcPr>
          <w:p w:rsidR="001D0024" w:rsidRPr="007B3F10" w:rsidRDefault="001D0024" w:rsidP="001D0024">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1D0024" w:rsidRPr="007B3F10" w:rsidTr="003D6A18">
        <w:trPr>
          <w:trHeight w:val="358"/>
        </w:trPr>
        <w:tc>
          <w:tcPr>
            <w:tcW w:w="1620" w:type="dxa"/>
            <w:tcBorders>
              <w:top w:val="nil"/>
              <w:left w:val="single" w:sz="8" w:space="0" w:color="auto"/>
              <w:bottom w:val="single" w:sz="8" w:space="0" w:color="auto"/>
              <w:right w:val="single" w:sz="8" w:space="0" w:color="auto"/>
            </w:tcBorders>
            <w:shd w:val="clear" w:color="auto" w:fill="C0C0C0"/>
            <w:noWrap/>
            <w:vAlign w:val="bottom"/>
          </w:tcPr>
          <w:p w:rsidR="001D0024" w:rsidRPr="007B3F10" w:rsidRDefault="001D0024" w:rsidP="001D0024">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340" w:type="dxa"/>
            <w:gridSpan w:val="2"/>
            <w:tcBorders>
              <w:top w:val="single" w:sz="8" w:space="0" w:color="auto"/>
              <w:left w:val="nil"/>
              <w:bottom w:val="single" w:sz="8" w:space="0" w:color="auto"/>
              <w:right w:val="single" w:sz="8" w:space="0" w:color="000000"/>
            </w:tcBorders>
            <w:shd w:val="clear" w:color="auto" w:fill="C0C0C0"/>
            <w:noWrap/>
            <w:vAlign w:val="bottom"/>
          </w:tcPr>
          <w:p w:rsidR="001D0024" w:rsidRPr="007B3F10" w:rsidRDefault="001D0024" w:rsidP="001D0024">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Number</w:t>
            </w:r>
          </w:p>
        </w:tc>
        <w:tc>
          <w:tcPr>
            <w:tcW w:w="3600" w:type="dxa"/>
            <w:tcBorders>
              <w:top w:val="nil"/>
              <w:left w:val="nil"/>
              <w:bottom w:val="single" w:sz="8" w:space="0" w:color="auto"/>
              <w:right w:val="single" w:sz="8" w:space="0" w:color="auto"/>
            </w:tcBorders>
            <w:shd w:val="clear" w:color="auto" w:fill="C0C0C0"/>
            <w:vAlign w:val="bottom"/>
          </w:tcPr>
          <w:p w:rsidR="001D0024" w:rsidRPr="007B3F10" w:rsidRDefault="001D0024" w:rsidP="001D0024">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bl>
    <w:p w:rsidR="001D0024" w:rsidRPr="007B3F10" w:rsidRDefault="001D0024" w:rsidP="00D46C70">
      <w:pPr>
        <w:pStyle w:val="Caption"/>
        <w:jc w:val="center"/>
        <w:rPr>
          <w:rFonts w:ascii="Courier New" w:hAnsi="Courier New" w:cs="Courier New"/>
          <w:sz w:val="16"/>
          <w:szCs w:val="16"/>
        </w:rPr>
      </w:pPr>
    </w:p>
    <w:p w:rsidR="000E10AB" w:rsidRPr="007B3F10" w:rsidRDefault="000E10AB" w:rsidP="00D46C70">
      <w:pPr>
        <w:pStyle w:val="Caption"/>
        <w:jc w:val="center"/>
        <w:rPr>
          <w:rFonts w:ascii="Courier New" w:hAnsi="Courier New" w:cs="Courier New"/>
          <w:sz w:val="16"/>
          <w:szCs w:val="16"/>
        </w:rPr>
      </w:pPr>
      <w:bookmarkStart w:id="13" w:name="_Ref323214274"/>
      <w:r w:rsidRPr="007B3F10">
        <w:rPr>
          <w:rFonts w:ascii="Courier New" w:hAnsi="Courier New" w:cs="Courier New"/>
          <w:sz w:val="16"/>
          <w:szCs w:val="16"/>
        </w:rPr>
        <w:t xml:space="preserve">Table </w:t>
      </w:r>
      <w:bookmarkEnd w:id="13"/>
      <w:r w:rsidR="00056449">
        <w:rPr>
          <w:rFonts w:ascii="Courier New" w:hAnsi="Courier New" w:cs="Courier New"/>
          <w:sz w:val="16"/>
          <w:szCs w:val="16"/>
        </w:rPr>
        <w:t xml:space="preserve"> 13</w:t>
      </w:r>
      <w:r w:rsidRPr="007B3F10">
        <w:rPr>
          <w:rFonts w:ascii="Courier New" w:hAnsi="Courier New" w:cs="Courier New"/>
          <w:sz w:val="16"/>
          <w:szCs w:val="16"/>
        </w:rPr>
        <w:t xml:space="preserve"> </w:t>
      </w:r>
      <w:r w:rsidR="001B36C8" w:rsidRPr="007B3F10">
        <w:rPr>
          <w:rFonts w:ascii="Courier New" w:hAnsi="Courier New" w:cs="Courier New"/>
          <w:sz w:val="16"/>
          <w:szCs w:val="16"/>
        </w:rPr>
        <w:t xml:space="preserve">- </w:t>
      </w:r>
      <w:r w:rsidR="008829D1" w:rsidRPr="007B3F10">
        <w:rPr>
          <w:rFonts w:ascii="Courier New" w:hAnsi="Courier New" w:cs="Courier New"/>
          <w:sz w:val="16"/>
          <w:szCs w:val="16"/>
        </w:rPr>
        <w:t>Transfer</w:t>
      </w:r>
      <w:r w:rsidRPr="007B3F10">
        <w:rPr>
          <w:rFonts w:ascii="Courier New" w:hAnsi="Courier New" w:cs="Courier New"/>
          <w:sz w:val="16"/>
          <w:szCs w:val="16"/>
        </w:rPr>
        <w:t xml:space="preserve"> Completed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1B36C8" w:rsidRPr="007B3F10">
        <w:rPr>
          <w:rFonts w:ascii="Courier New" w:hAnsi="Courier New" w:cs="Courier New"/>
          <w:sz w:val="16"/>
          <w:szCs w:val="16"/>
        </w:rPr>
        <w:t>)</w:t>
      </w:r>
    </w:p>
    <w:p w:rsidR="00A34F85" w:rsidRPr="007B3F10" w:rsidRDefault="00A34F85" w:rsidP="00A34F85">
      <w:pPr>
        <w:pStyle w:val="PlainText"/>
        <w:numPr>
          <w:ilvl w:val="0"/>
          <w:numId w:val="17"/>
        </w:numPr>
        <w:spacing w:before="120" w:after="120"/>
        <w:jc w:val="both"/>
      </w:pPr>
      <w:r w:rsidRPr="007B3F10">
        <w:t xml:space="preserve">Opcode  – </w:t>
      </w:r>
      <w:r w:rsidR="00DA6443" w:rsidRPr="007B3F10">
        <w:t>MSU_DEVICE_UPDATE (1)</w:t>
      </w:r>
    </w:p>
    <w:p w:rsidR="00A34F85" w:rsidRPr="007B3F10" w:rsidRDefault="00A34F85" w:rsidP="00A34F85">
      <w:pPr>
        <w:pStyle w:val="PlainText"/>
        <w:numPr>
          <w:ilvl w:val="0"/>
          <w:numId w:val="17"/>
        </w:numPr>
        <w:spacing w:before="120" w:after="120"/>
        <w:jc w:val="both"/>
      </w:pPr>
      <w:r w:rsidRPr="007B3F10">
        <w:t>Subcode – TRANSFER_COMPLETED (7)</w:t>
      </w:r>
    </w:p>
    <w:p w:rsidR="00A34F85" w:rsidRPr="007B3F10" w:rsidRDefault="00A34F85" w:rsidP="00A34F85">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 </w:t>
      </w:r>
    </w:p>
    <w:p w:rsidR="00DF76EC" w:rsidRPr="007B3F10" w:rsidRDefault="00DF76EC" w:rsidP="00DF76EC">
      <w:pPr>
        <w:pStyle w:val="PlainText"/>
        <w:spacing w:before="120" w:after="120"/>
        <w:ind w:left="720"/>
        <w:jc w:val="both"/>
        <w:rPr>
          <w:sz w:val="16"/>
          <w:szCs w:val="16"/>
        </w:rPr>
      </w:pPr>
    </w:p>
    <w:p w:rsidR="0049182C" w:rsidRPr="007B3F10" w:rsidRDefault="00A62F25" w:rsidP="0049182C">
      <w:pPr>
        <w:pStyle w:val="PlainText"/>
        <w:numPr>
          <w:ilvl w:val="1"/>
          <w:numId w:val="32"/>
        </w:numPr>
        <w:spacing w:before="120" w:after="120"/>
        <w:jc w:val="both"/>
        <w:rPr>
          <w:sz w:val="16"/>
          <w:szCs w:val="16"/>
        </w:rPr>
      </w:pPr>
      <w:r w:rsidRPr="007B3F10">
        <w:t>After the complete file transfer</w:t>
      </w:r>
      <w:r w:rsidR="00B92790" w:rsidRPr="007B3F10">
        <w:t xml:space="preserve"> including the SCM for the last chunk</w:t>
      </w:r>
      <w:r w:rsidRPr="007B3F10">
        <w:t xml:space="preserve"> </w:t>
      </w:r>
      <w:r w:rsidR="00B92790" w:rsidRPr="007B3F10">
        <w:t xml:space="preserve">and after the server sends the </w:t>
      </w:r>
      <w:r w:rsidR="008829D1" w:rsidRPr="007B3F10">
        <w:t>Transfer</w:t>
      </w:r>
      <w:r w:rsidR="00B92790" w:rsidRPr="007B3F10">
        <w:t xml:space="preserve"> </w:t>
      </w:r>
      <w:r w:rsidR="00301131" w:rsidRPr="007B3F10">
        <w:t>C</w:t>
      </w:r>
      <w:r w:rsidR="00B92790" w:rsidRPr="007B3F10">
        <w:t xml:space="preserve">ompleted Message, </w:t>
      </w:r>
      <w:r w:rsidRPr="007B3F10">
        <w:t xml:space="preserve">the MSU process goes into CCM. In this mode, the clients request for complete chunk re-transmission by sending the missed chunk number using the CCM Message. </w:t>
      </w:r>
      <w:r w:rsidR="00D009FE" w:rsidRPr="007B3F10">
        <w:t xml:space="preserve">The server </w:t>
      </w:r>
      <w:r w:rsidR="009B4B86" w:rsidRPr="007B3F10">
        <w:t>gathers</w:t>
      </w:r>
      <w:r w:rsidR="00D009FE" w:rsidRPr="007B3F10">
        <w:t xml:space="preserve"> the information from the clients </w:t>
      </w:r>
      <w:r w:rsidR="009B4B86" w:rsidRPr="007B3F10">
        <w:t>with</w:t>
      </w:r>
      <w:r w:rsidR="00D009FE" w:rsidRPr="007B3F10">
        <w:t xml:space="preserve">in </w:t>
      </w:r>
      <w:r w:rsidR="009744A5" w:rsidRPr="007B3F10">
        <w:t xml:space="preserve">a </w:t>
      </w:r>
      <w:r w:rsidR="00D009FE" w:rsidRPr="007B3F10">
        <w:t xml:space="preserve">window of time meant for CCM. </w:t>
      </w:r>
      <w:r w:rsidRPr="007B3F10">
        <w:t>The Unicast CCM Message Format is shown in</w:t>
      </w:r>
      <w:r w:rsidR="007D1E82">
        <w:t xml:space="preserve"> Table 14</w:t>
      </w:r>
      <w:r w:rsidRPr="007B3F10">
        <w:t>.</w:t>
      </w:r>
      <w:r w:rsidR="003427D6" w:rsidRPr="007B3F10">
        <w:t xml:space="preserve">    </w:t>
      </w:r>
    </w:p>
    <w:tbl>
      <w:tblPr>
        <w:tblW w:w="7149" w:type="dxa"/>
        <w:tblInd w:w="1384" w:type="dxa"/>
        <w:tblLook w:val="04A0" w:firstRow="1" w:lastRow="0" w:firstColumn="1" w:lastColumn="0" w:noHBand="0" w:noVBand="1"/>
      </w:tblPr>
      <w:tblGrid>
        <w:gridCol w:w="2126"/>
        <w:gridCol w:w="993"/>
        <w:gridCol w:w="1134"/>
        <w:gridCol w:w="2896"/>
      </w:tblGrid>
      <w:tr w:rsidR="006E408D" w:rsidRPr="006E408D" w:rsidTr="006E408D">
        <w:trPr>
          <w:trHeight w:val="241"/>
        </w:trPr>
        <w:tc>
          <w:tcPr>
            <w:tcW w:w="2126" w:type="dxa"/>
            <w:tcBorders>
              <w:top w:val="single" w:sz="8" w:space="0" w:color="auto"/>
              <w:left w:val="single" w:sz="8" w:space="0" w:color="auto"/>
              <w:bottom w:val="single" w:sz="8" w:space="0" w:color="auto"/>
              <w:right w:val="single" w:sz="8" w:space="0" w:color="auto"/>
            </w:tcBorders>
            <w:shd w:val="clear" w:color="000000" w:fill="3366FF"/>
            <w:noWrap/>
            <w:vAlign w:val="bottom"/>
            <w:hideMark/>
          </w:tcPr>
          <w:p w:rsidR="006E408D" w:rsidRPr="006E408D" w:rsidRDefault="006E408D" w:rsidP="006E408D">
            <w:pPr>
              <w:widowControl/>
              <w:suppressAutoHyphens w:val="0"/>
              <w:jc w:val="center"/>
              <w:rPr>
                <w:rFonts w:ascii="Verdana" w:eastAsia="Times New Roman" w:hAnsi="Verdana" w:cs="Arial"/>
                <w:b/>
                <w:bCs/>
                <w:color w:val="FFFFFF"/>
                <w:kern w:val="0"/>
                <w:sz w:val="16"/>
                <w:szCs w:val="16"/>
                <w:lang w:val="en-IN" w:eastAsia="en-IN" w:bidi="ar-SA"/>
              </w:rPr>
            </w:pPr>
            <w:r w:rsidRPr="006E408D">
              <w:rPr>
                <w:rFonts w:ascii="Verdana" w:eastAsia="Times New Roman" w:hAnsi="Verdana" w:cs="Arial"/>
                <w:b/>
                <w:bCs/>
                <w:color w:val="FFFFFF"/>
                <w:kern w:val="0"/>
                <w:sz w:val="16"/>
                <w:szCs w:val="16"/>
                <w:lang w:val="en-IN" w:eastAsia="en-IN" w:bidi="ar-SA"/>
              </w:rPr>
              <w:t>Byte-0</w:t>
            </w:r>
          </w:p>
        </w:tc>
        <w:tc>
          <w:tcPr>
            <w:tcW w:w="993" w:type="dxa"/>
            <w:tcBorders>
              <w:top w:val="single" w:sz="8" w:space="0" w:color="auto"/>
              <w:left w:val="nil"/>
              <w:bottom w:val="single" w:sz="8" w:space="0" w:color="auto"/>
              <w:right w:val="single" w:sz="8" w:space="0" w:color="auto"/>
            </w:tcBorders>
            <w:shd w:val="clear" w:color="000000" w:fill="3366FF"/>
            <w:noWrap/>
            <w:vAlign w:val="bottom"/>
            <w:hideMark/>
          </w:tcPr>
          <w:p w:rsidR="006E408D" w:rsidRPr="006E408D" w:rsidRDefault="006E408D" w:rsidP="006E408D">
            <w:pPr>
              <w:widowControl/>
              <w:suppressAutoHyphens w:val="0"/>
              <w:jc w:val="center"/>
              <w:rPr>
                <w:rFonts w:ascii="Verdana" w:eastAsia="Times New Roman" w:hAnsi="Verdana" w:cs="Arial"/>
                <w:b/>
                <w:bCs/>
                <w:color w:val="FFFFFF"/>
                <w:kern w:val="0"/>
                <w:sz w:val="16"/>
                <w:szCs w:val="16"/>
                <w:lang w:val="en-IN" w:eastAsia="en-IN" w:bidi="ar-SA"/>
              </w:rPr>
            </w:pPr>
            <w:r w:rsidRPr="006E408D">
              <w:rPr>
                <w:rFonts w:ascii="Verdana" w:eastAsia="Times New Roman" w:hAnsi="Verdana" w:cs="Arial"/>
                <w:b/>
                <w:bCs/>
                <w:color w:val="FFFFFF"/>
                <w:kern w:val="0"/>
                <w:sz w:val="16"/>
                <w:szCs w:val="16"/>
                <w:lang w:val="en-IN" w:eastAsia="en-IN" w:bidi="ar-SA"/>
              </w:rPr>
              <w:t>Byte-1</w:t>
            </w:r>
          </w:p>
        </w:tc>
        <w:tc>
          <w:tcPr>
            <w:tcW w:w="1134" w:type="dxa"/>
            <w:tcBorders>
              <w:top w:val="single" w:sz="8" w:space="0" w:color="auto"/>
              <w:left w:val="nil"/>
              <w:bottom w:val="single" w:sz="8" w:space="0" w:color="auto"/>
              <w:right w:val="single" w:sz="8" w:space="0" w:color="auto"/>
            </w:tcBorders>
            <w:shd w:val="clear" w:color="000000" w:fill="3366FF"/>
            <w:noWrap/>
            <w:vAlign w:val="bottom"/>
            <w:hideMark/>
          </w:tcPr>
          <w:p w:rsidR="006E408D" w:rsidRPr="006E408D" w:rsidRDefault="006E408D" w:rsidP="006E408D">
            <w:pPr>
              <w:widowControl/>
              <w:suppressAutoHyphens w:val="0"/>
              <w:jc w:val="center"/>
              <w:rPr>
                <w:rFonts w:ascii="Verdana" w:eastAsia="Times New Roman" w:hAnsi="Verdana" w:cs="Arial"/>
                <w:b/>
                <w:bCs/>
                <w:color w:val="FFFFFF"/>
                <w:kern w:val="0"/>
                <w:sz w:val="16"/>
                <w:szCs w:val="16"/>
                <w:lang w:val="en-IN" w:eastAsia="en-IN" w:bidi="ar-SA"/>
              </w:rPr>
            </w:pPr>
            <w:r w:rsidRPr="006E408D">
              <w:rPr>
                <w:rFonts w:ascii="Verdana" w:eastAsia="Times New Roman" w:hAnsi="Verdana" w:cs="Arial"/>
                <w:b/>
                <w:bCs/>
                <w:color w:val="FFFFFF"/>
                <w:kern w:val="0"/>
                <w:sz w:val="16"/>
                <w:szCs w:val="16"/>
                <w:lang w:val="en-IN" w:eastAsia="en-IN" w:bidi="ar-SA"/>
              </w:rPr>
              <w:t>Byte-2</w:t>
            </w:r>
          </w:p>
        </w:tc>
        <w:tc>
          <w:tcPr>
            <w:tcW w:w="2896" w:type="dxa"/>
            <w:tcBorders>
              <w:top w:val="single" w:sz="8" w:space="0" w:color="auto"/>
              <w:left w:val="nil"/>
              <w:bottom w:val="single" w:sz="8" w:space="0" w:color="auto"/>
              <w:right w:val="single" w:sz="8" w:space="0" w:color="auto"/>
            </w:tcBorders>
            <w:shd w:val="clear" w:color="000000" w:fill="3366FF"/>
            <w:noWrap/>
            <w:vAlign w:val="bottom"/>
            <w:hideMark/>
          </w:tcPr>
          <w:p w:rsidR="006E408D" w:rsidRPr="006E408D" w:rsidRDefault="006E408D" w:rsidP="006E408D">
            <w:pPr>
              <w:widowControl/>
              <w:suppressAutoHyphens w:val="0"/>
              <w:jc w:val="center"/>
              <w:rPr>
                <w:rFonts w:ascii="Verdana" w:eastAsia="Times New Roman" w:hAnsi="Verdana" w:cs="Arial"/>
                <w:b/>
                <w:bCs/>
                <w:color w:val="FFFFFF"/>
                <w:kern w:val="0"/>
                <w:sz w:val="16"/>
                <w:szCs w:val="16"/>
                <w:lang w:val="en-IN" w:eastAsia="en-IN" w:bidi="ar-SA"/>
              </w:rPr>
            </w:pPr>
            <w:r w:rsidRPr="006E408D">
              <w:rPr>
                <w:rFonts w:ascii="Verdana" w:eastAsia="Times New Roman" w:hAnsi="Verdana" w:cs="Arial"/>
                <w:b/>
                <w:bCs/>
                <w:color w:val="FFFFFF"/>
                <w:kern w:val="0"/>
                <w:sz w:val="16"/>
                <w:szCs w:val="16"/>
                <w:lang w:val="en-IN" w:eastAsia="en-IN" w:bidi="ar-SA"/>
              </w:rPr>
              <w:t>Byte-3</w:t>
            </w:r>
          </w:p>
        </w:tc>
      </w:tr>
      <w:tr w:rsidR="006E408D" w:rsidRPr="006E408D" w:rsidTr="006E408D">
        <w:trPr>
          <w:trHeight w:val="241"/>
        </w:trPr>
        <w:tc>
          <w:tcPr>
            <w:tcW w:w="2126" w:type="dxa"/>
            <w:tcBorders>
              <w:top w:val="nil"/>
              <w:left w:val="single" w:sz="8" w:space="0" w:color="auto"/>
              <w:bottom w:val="single" w:sz="8" w:space="0" w:color="auto"/>
              <w:right w:val="single" w:sz="8" w:space="0" w:color="auto"/>
            </w:tcBorders>
            <w:shd w:val="clear" w:color="000000" w:fill="C0C0C0"/>
            <w:noWrap/>
            <w:vAlign w:val="bottom"/>
            <w:hideMark/>
          </w:tcPr>
          <w:p w:rsidR="006E408D" w:rsidRPr="006E408D" w:rsidRDefault="006E408D" w:rsidP="006E408D">
            <w:pPr>
              <w:widowControl/>
              <w:suppressAutoHyphens w:val="0"/>
              <w:rPr>
                <w:rFonts w:ascii="Verdana" w:eastAsia="Times New Roman" w:hAnsi="Verdana" w:cs="Arial"/>
                <w:kern w:val="0"/>
                <w:sz w:val="14"/>
                <w:szCs w:val="14"/>
                <w:lang w:val="en-IN" w:eastAsia="en-IN" w:bidi="ar-SA"/>
              </w:rPr>
            </w:pPr>
            <w:r w:rsidRPr="006E408D">
              <w:rPr>
                <w:rFonts w:ascii="Verdana" w:eastAsia="Times New Roman" w:hAnsi="Verdana" w:cs="Arial"/>
                <w:kern w:val="0"/>
                <w:sz w:val="14"/>
                <w:szCs w:val="14"/>
                <w:lang w:val="en-IN" w:eastAsia="en-IN" w:bidi="ar-SA"/>
              </w:rPr>
              <w:t>Opcode (4)  | Subcode (4)</w:t>
            </w:r>
          </w:p>
        </w:tc>
        <w:tc>
          <w:tcPr>
            <w:tcW w:w="2127" w:type="dxa"/>
            <w:gridSpan w:val="2"/>
            <w:tcBorders>
              <w:top w:val="nil"/>
              <w:left w:val="nil"/>
              <w:bottom w:val="single" w:sz="8" w:space="0" w:color="auto"/>
              <w:right w:val="single" w:sz="8" w:space="0" w:color="000000"/>
            </w:tcBorders>
            <w:shd w:val="clear" w:color="000000" w:fill="C0C0C0"/>
            <w:noWrap/>
            <w:vAlign w:val="bottom"/>
            <w:hideMark/>
          </w:tcPr>
          <w:p w:rsidR="006E408D" w:rsidRPr="006E408D" w:rsidRDefault="006E408D" w:rsidP="006E408D">
            <w:pPr>
              <w:widowControl/>
              <w:suppressAutoHyphens w:val="0"/>
              <w:jc w:val="center"/>
              <w:rPr>
                <w:rFonts w:ascii="Verdana" w:eastAsia="Times New Roman" w:hAnsi="Verdana" w:cs="Arial"/>
                <w:kern w:val="0"/>
                <w:sz w:val="14"/>
                <w:szCs w:val="14"/>
                <w:lang w:val="en-IN" w:eastAsia="en-IN" w:bidi="ar-SA"/>
              </w:rPr>
            </w:pPr>
            <w:r w:rsidRPr="006E408D">
              <w:rPr>
                <w:rFonts w:ascii="Verdana" w:eastAsia="Times New Roman" w:hAnsi="Verdana" w:cs="Arial"/>
                <w:kern w:val="0"/>
                <w:sz w:val="14"/>
                <w:szCs w:val="14"/>
                <w:lang w:val="en-IN" w:eastAsia="en-IN" w:bidi="ar-SA"/>
              </w:rPr>
              <w:t xml:space="preserve">File Number </w:t>
            </w:r>
          </w:p>
        </w:tc>
        <w:tc>
          <w:tcPr>
            <w:tcW w:w="2896" w:type="dxa"/>
            <w:tcBorders>
              <w:top w:val="nil"/>
              <w:left w:val="nil"/>
              <w:bottom w:val="single" w:sz="8" w:space="0" w:color="auto"/>
              <w:right w:val="single" w:sz="8" w:space="0" w:color="auto"/>
            </w:tcBorders>
            <w:shd w:val="clear" w:color="000000" w:fill="C0C0C0"/>
            <w:noWrap/>
            <w:vAlign w:val="bottom"/>
            <w:hideMark/>
          </w:tcPr>
          <w:p w:rsidR="006E408D" w:rsidRPr="006E408D" w:rsidRDefault="006E408D" w:rsidP="006E408D">
            <w:pPr>
              <w:widowControl/>
              <w:suppressAutoHyphens w:val="0"/>
              <w:rPr>
                <w:rFonts w:ascii="Verdana" w:eastAsia="Times New Roman" w:hAnsi="Verdana" w:cs="Arial"/>
                <w:kern w:val="0"/>
                <w:sz w:val="14"/>
                <w:szCs w:val="14"/>
                <w:lang w:val="en-IN" w:eastAsia="en-IN" w:bidi="ar-SA"/>
              </w:rPr>
            </w:pPr>
            <w:r w:rsidRPr="006E408D">
              <w:rPr>
                <w:rFonts w:ascii="Verdana" w:eastAsia="Times New Roman" w:hAnsi="Verdana" w:cs="Arial"/>
                <w:kern w:val="0"/>
                <w:sz w:val="14"/>
                <w:szCs w:val="14"/>
                <w:lang w:val="en-IN" w:eastAsia="en-IN" w:bidi="ar-SA"/>
              </w:rPr>
              <w:t>IP Version (1) | Protocol Version (3) | reserved (4)</w:t>
            </w:r>
          </w:p>
        </w:tc>
      </w:tr>
      <w:tr w:rsidR="006E408D" w:rsidRPr="006E408D" w:rsidTr="006E408D">
        <w:trPr>
          <w:trHeight w:val="241"/>
        </w:trPr>
        <w:tc>
          <w:tcPr>
            <w:tcW w:w="7149" w:type="dxa"/>
            <w:gridSpan w:val="4"/>
            <w:tcBorders>
              <w:top w:val="single" w:sz="8" w:space="0" w:color="auto"/>
              <w:left w:val="single" w:sz="8" w:space="0" w:color="auto"/>
              <w:bottom w:val="single" w:sz="8" w:space="0" w:color="auto"/>
              <w:right w:val="single" w:sz="8" w:space="0" w:color="000000"/>
            </w:tcBorders>
            <w:shd w:val="clear" w:color="000000" w:fill="C0C0C0"/>
            <w:noWrap/>
            <w:vAlign w:val="bottom"/>
            <w:hideMark/>
          </w:tcPr>
          <w:p w:rsidR="006E408D" w:rsidRPr="006E408D" w:rsidRDefault="006E408D" w:rsidP="006E408D">
            <w:pPr>
              <w:widowControl/>
              <w:suppressAutoHyphens w:val="0"/>
              <w:jc w:val="center"/>
              <w:rPr>
                <w:rFonts w:ascii="Verdana" w:eastAsia="Times New Roman" w:hAnsi="Verdana" w:cs="Arial"/>
                <w:kern w:val="0"/>
                <w:sz w:val="14"/>
                <w:szCs w:val="14"/>
                <w:lang w:val="en-IN" w:eastAsia="en-IN" w:bidi="ar-SA"/>
              </w:rPr>
            </w:pPr>
            <w:r w:rsidRPr="006E408D">
              <w:rPr>
                <w:rFonts w:ascii="Verdana" w:eastAsia="Times New Roman" w:hAnsi="Verdana" w:cs="Arial"/>
                <w:kern w:val="0"/>
                <w:sz w:val="14"/>
                <w:szCs w:val="14"/>
                <w:lang w:val="en-IN" w:eastAsia="en-IN" w:bidi="ar-SA"/>
              </w:rPr>
              <w:t>Number of Chunks</w:t>
            </w:r>
          </w:p>
        </w:tc>
      </w:tr>
      <w:tr w:rsidR="006E408D" w:rsidRPr="006E408D" w:rsidTr="006E408D">
        <w:trPr>
          <w:trHeight w:val="241"/>
        </w:trPr>
        <w:tc>
          <w:tcPr>
            <w:tcW w:w="7149" w:type="dxa"/>
            <w:gridSpan w:val="4"/>
            <w:tcBorders>
              <w:top w:val="single" w:sz="8" w:space="0" w:color="auto"/>
              <w:left w:val="single" w:sz="8" w:space="0" w:color="auto"/>
              <w:bottom w:val="single" w:sz="8" w:space="0" w:color="auto"/>
              <w:right w:val="single" w:sz="8" w:space="0" w:color="000000"/>
            </w:tcBorders>
            <w:shd w:val="clear" w:color="000000" w:fill="99CCFF"/>
            <w:noWrap/>
            <w:vAlign w:val="bottom"/>
            <w:hideMark/>
          </w:tcPr>
          <w:p w:rsidR="006E408D" w:rsidRPr="006E408D" w:rsidRDefault="006E408D" w:rsidP="006E408D">
            <w:pPr>
              <w:widowControl/>
              <w:suppressAutoHyphens w:val="0"/>
              <w:jc w:val="center"/>
              <w:rPr>
                <w:rFonts w:ascii="Verdana" w:eastAsia="Times New Roman" w:hAnsi="Verdana" w:cs="Arial"/>
                <w:kern w:val="0"/>
                <w:sz w:val="14"/>
                <w:szCs w:val="14"/>
                <w:lang w:val="en-IN" w:eastAsia="en-IN" w:bidi="ar-SA"/>
              </w:rPr>
            </w:pPr>
            <w:r w:rsidRPr="006E408D">
              <w:rPr>
                <w:rFonts w:ascii="Verdana" w:eastAsia="Times New Roman" w:hAnsi="Verdana" w:cs="Arial"/>
                <w:kern w:val="0"/>
                <w:sz w:val="14"/>
                <w:szCs w:val="14"/>
                <w:lang w:val="en-IN" w:eastAsia="en-IN" w:bidi="ar-SA"/>
              </w:rPr>
              <w:t>Chunk Number [CN]</w:t>
            </w:r>
          </w:p>
        </w:tc>
      </w:tr>
      <w:tr w:rsidR="006E408D" w:rsidRPr="006E408D" w:rsidTr="006E408D">
        <w:trPr>
          <w:trHeight w:val="241"/>
        </w:trPr>
        <w:tc>
          <w:tcPr>
            <w:tcW w:w="7149" w:type="dxa"/>
            <w:gridSpan w:val="4"/>
            <w:tcBorders>
              <w:top w:val="single" w:sz="8" w:space="0" w:color="auto"/>
              <w:left w:val="single" w:sz="8" w:space="0" w:color="auto"/>
              <w:bottom w:val="single" w:sz="8" w:space="0" w:color="auto"/>
              <w:right w:val="single" w:sz="8" w:space="0" w:color="000000"/>
            </w:tcBorders>
            <w:shd w:val="clear" w:color="000000" w:fill="99CCFF"/>
            <w:noWrap/>
            <w:vAlign w:val="bottom"/>
            <w:hideMark/>
          </w:tcPr>
          <w:p w:rsidR="006E408D" w:rsidRPr="006E408D" w:rsidRDefault="006E408D" w:rsidP="006E408D">
            <w:pPr>
              <w:widowControl/>
              <w:suppressAutoHyphens w:val="0"/>
              <w:jc w:val="center"/>
              <w:rPr>
                <w:rFonts w:ascii="Verdana" w:eastAsia="Times New Roman" w:hAnsi="Verdana" w:cs="Arial"/>
                <w:kern w:val="0"/>
                <w:sz w:val="14"/>
                <w:szCs w:val="14"/>
                <w:lang w:val="en-IN" w:eastAsia="en-IN" w:bidi="ar-SA"/>
              </w:rPr>
            </w:pPr>
            <w:r w:rsidRPr="006E408D">
              <w:rPr>
                <w:rFonts w:ascii="Verdana" w:eastAsia="Times New Roman" w:hAnsi="Verdana" w:cs="Arial"/>
                <w:kern w:val="0"/>
                <w:sz w:val="14"/>
                <w:szCs w:val="14"/>
                <w:lang w:val="en-IN" w:eastAsia="en-IN" w:bidi="ar-SA"/>
              </w:rPr>
              <w:t>.</w:t>
            </w:r>
          </w:p>
        </w:tc>
      </w:tr>
      <w:tr w:rsidR="006E408D" w:rsidRPr="006E408D" w:rsidTr="006E408D">
        <w:trPr>
          <w:trHeight w:val="241"/>
        </w:trPr>
        <w:tc>
          <w:tcPr>
            <w:tcW w:w="7149" w:type="dxa"/>
            <w:gridSpan w:val="4"/>
            <w:tcBorders>
              <w:top w:val="single" w:sz="8" w:space="0" w:color="auto"/>
              <w:left w:val="single" w:sz="8" w:space="0" w:color="auto"/>
              <w:bottom w:val="single" w:sz="8" w:space="0" w:color="auto"/>
              <w:right w:val="single" w:sz="8" w:space="0" w:color="000000"/>
            </w:tcBorders>
            <w:shd w:val="clear" w:color="000000" w:fill="99CCFF"/>
            <w:noWrap/>
            <w:vAlign w:val="bottom"/>
            <w:hideMark/>
          </w:tcPr>
          <w:p w:rsidR="006E408D" w:rsidRPr="006E408D" w:rsidRDefault="00CA3418" w:rsidP="006E408D">
            <w:pPr>
              <w:widowControl/>
              <w:suppressAutoHyphens w:val="0"/>
              <w:jc w:val="center"/>
              <w:rPr>
                <w:rFonts w:ascii="Verdana" w:eastAsia="Times New Roman" w:hAnsi="Verdana" w:cs="Arial"/>
                <w:kern w:val="0"/>
                <w:sz w:val="14"/>
                <w:szCs w:val="14"/>
                <w:lang w:val="en-IN" w:eastAsia="en-IN" w:bidi="ar-SA"/>
              </w:rPr>
            </w:pPr>
            <w:r>
              <w:rPr>
                <w:rFonts w:ascii="Verdana" w:eastAsia="Times New Roman" w:hAnsi="Verdana" w:cs="Arial"/>
                <w:kern w:val="0"/>
                <w:sz w:val="14"/>
                <w:szCs w:val="14"/>
                <w:lang w:val="en-IN" w:eastAsia="en-IN" w:bidi="ar-SA"/>
              </w:rPr>
              <w:t>Chunk Number</w:t>
            </w:r>
            <w:r w:rsidR="006E408D" w:rsidRPr="006E408D">
              <w:rPr>
                <w:rFonts w:ascii="Verdana" w:eastAsia="Times New Roman" w:hAnsi="Verdana" w:cs="Arial"/>
                <w:kern w:val="0"/>
                <w:sz w:val="14"/>
                <w:szCs w:val="14"/>
                <w:lang w:val="en-IN" w:eastAsia="en-IN" w:bidi="ar-SA"/>
              </w:rPr>
              <w:t xml:space="preserve"> </w:t>
            </w:r>
            <w:r>
              <w:rPr>
                <w:rFonts w:ascii="Verdana" w:eastAsia="Times New Roman" w:hAnsi="Verdana" w:cs="Arial"/>
                <w:kern w:val="0"/>
                <w:sz w:val="14"/>
                <w:szCs w:val="14"/>
                <w:lang w:val="en-IN" w:eastAsia="en-IN" w:bidi="ar-SA"/>
              </w:rPr>
              <w:t>[</w:t>
            </w:r>
            <w:r w:rsidR="006E408D" w:rsidRPr="006E408D">
              <w:rPr>
                <w:rFonts w:ascii="Verdana" w:eastAsia="Times New Roman" w:hAnsi="Verdana" w:cs="Arial"/>
                <w:kern w:val="0"/>
                <w:sz w:val="14"/>
                <w:szCs w:val="14"/>
                <w:lang w:val="en-IN" w:eastAsia="en-IN" w:bidi="ar-SA"/>
              </w:rPr>
              <w:t>CNs</w:t>
            </w:r>
            <w:r>
              <w:rPr>
                <w:rFonts w:ascii="Verdana" w:eastAsia="Times New Roman" w:hAnsi="Verdana" w:cs="Arial"/>
                <w:kern w:val="0"/>
                <w:sz w:val="14"/>
                <w:szCs w:val="14"/>
                <w:lang w:val="en-IN" w:eastAsia="en-IN" w:bidi="ar-SA"/>
              </w:rPr>
              <w:t>]</w:t>
            </w:r>
          </w:p>
        </w:tc>
      </w:tr>
    </w:tbl>
    <w:p w:rsidR="003B1809" w:rsidRPr="007B3F10" w:rsidRDefault="003B1809" w:rsidP="00AE7698">
      <w:pPr>
        <w:pStyle w:val="Caption"/>
        <w:jc w:val="center"/>
        <w:rPr>
          <w:rFonts w:ascii="Courier New" w:hAnsi="Courier New" w:cs="Courier New"/>
          <w:sz w:val="16"/>
          <w:szCs w:val="16"/>
        </w:rPr>
      </w:pPr>
    </w:p>
    <w:p w:rsidR="00A62F25" w:rsidRPr="007B3F10" w:rsidRDefault="00AE7698" w:rsidP="00AE7698">
      <w:pPr>
        <w:pStyle w:val="Caption"/>
        <w:jc w:val="center"/>
        <w:rPr>
          <w:rFonts w:ascii="Courier New" w:hAnsi="Courier New" w:cs="Courier New"/>
          <w:sz w:val="16"/>
          <w:szCs w:val="16"/>
        </w:rPr>
      </w:pPr>
      <w:bookmarkStart w:id="14" w:name="_Ref323214311"/>
      <w:r w:rsidRPr="007B3F10">
        <w:rPr>
          <w:rFonts w:ascii="Courier New" w:hAnsi="Courier New" w:cs="Courier New"/>
          <w:sz w:val="16"/>
          <w:szCs w:val="16"/>
        </w:rPr>
        <w:t xml:space="preserve">Table </w:t>
      </w:r>
      <w:bookmarkEnd w:id="14"/>
      <w:r w:rsidR="00056449">
        <w:rPr>
          <w:rFonts w:ascii="Courier New" w:hAnsi="Courier New" w:cs="Courier New"/>
          <w:sz w:val="16"/>
          <w:szCs w:val="16"/>
        </w:rPr>
        <w:t xml:space="preserve">  14</w:t>
      </w:r>
      <w:r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Pr="007B3F10">
        <w:rPr>
          <w:rFonts w:ascii="Courier New" w:hAnsi="Courier New" w:cs="Courier New"/>
          <w:sz w:val="16"/>
          <w:szCs w:val="16"/>
        </w:rPr>
        <w:t>CCM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1B36C8" w:rsidRPr="007B3F10">
        <w:rPr>
          <w:rFonts w:ascii="Courier New" w:hAnsi="Courier New" w:cs="Courier New"/>
          <w:sz w:val="16"/>
          <w:szCs w:val="16"/>
        </w:rPr>
        <w:t>)</w:t>
      </w:r>
    </w:p>
    <w:p w:rsidR="00AE7698" w:rsidRPr="007B3F10" w:rsidRDefault="00AE7698" w:rsidP="00AE7698">
      <w:pPr>
        <w:rPr>
          <w:rFonts w:ascii="Courier New" w:hAnsi="Courier New" w:cs="Courier New"/>
        </w:rPr>
      </w:pPr>
    </w:p>
    <w:p w:rsidR="006202AD" w:rsidRPr="007B3F10" w:rsidRDefault="006202AD" w:rsidP="006202AD">
      <w:pPr>
        <w:pStyle w:val="PlainText"/>
        <w:numPr>
          <w:ilvl w:val="0"/>
          <w:numId w:val="24"/>
        </w:numPr>
        <w:jc w:val="both"/>
      </w:pPr>
      <w:r w:rsidRPr="007B3F10">
        <w:t xml:space="preserve">Opcode </w:t>
      </w:r>
      <w:r w:rsidR="00A4636E" w:rsidRPr="007B3F10">
        <w:t xml:space="preserve"> </w:t>
      </w:r>
      <w:r w:rsidRPr="007B3F10">
        <w:t xml:space="preserve">- </w:t>
      </w:r>
      <w:r w:rsidR="00AE12DE" w:rsidRPr="007B3F10">
        <w:t>MSU_DEVICE_UPDATE (1)</w:t>
      </w:r>
    </w:p>
    <w:p w:rsidR="006202AD" w:rsidRPr="007B3F10" w:rsidRDefault="006202AD" w:rsidP="006202AD">
      <w:pPr>
        <w:pStyle w:val="PlainText"/>
        <w:numPr>
          <w:ilvl w:val="0"/>
          <w:numId w:val="24"/>
        </w:numPr>
        <w:spacing w:before="120" w:after="120"/>
        <w:jc w:val="both"/>
      </w:pPr>
      <w:r w:rsidRPr="007B3F10">
        <w:t xml:space="preserve">Subcode – </w:t>
      </w:r>
      <w:r w:rsidR="00B92790" w:rsidRPr="007B3F10">
        <w:t>CHUNK_COMPLAIN_MODE (</w:t>
      </w:r>
      <w:r w:rsidR="00B327CE" w:rsidRPr="007B3F10">
        <w:t>6)</w:t>
      </w:r>
    </w:p>
    <w:p w:rsidR="0027258A" w:rsidRPr="007B3F10" w:rsidRDefault="0027258A" w:rsidP="0027258A">
      <w:pPr>
        <w:pStyle w:val="PlainText"/>
        <w:numPr>
          <w:ilvl w:val="0"/>
          <w:numId w:val="17"/>
        </w:numPr>
        <w:spacing w:before="120" w:after="120"/>
        <w:jc w:val="both"/>
      </w:pPr>
      <w:r w:rsidRPr="007B3F10">
        <w:t xml:space="preserve">File Number - Refers to the number of the file to which this </w:t>
      </w:r>
      <w:r w:rsidR="00B327CE" w:rsidRPr="007B3F10">
        <w:t>C</w:t>
      </w:r>
      <w:r w:rsidRPr="007B3F10">
        <w:t>CM belongs.</w:t>
      </w:r>
    </w:p>
    <w:p w:rsidR="006A54E8" w:rsidRPr="007B3F10" w:rsidRDefault="006A54E8" w:rsidP="006A54E8">
      <w:pPr>
        <w:pStyle w:val="PlainText"/>
        <w:numPr>
          <w:ilvl w:val="0"/>
          <w:numId w:val="17"/>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 </w:t>
      </w:r>
    </w:p>
    <w:p w:rsidR="00EE05BE" w:rsidRPr="007B3F10" w:rsidRDefault="00EC7D94" w:rsidP="006202AD">
      <w:pPr>
        <w:pStyle w:val="PlainText"/>
        <w:numPr>
          <w:ilvl w:val="0"/>
          <w:numId w:val="23"/>
        </w:numPr>
        <w:spacing w:before="120" w:after="120"/>
        <w:jc w:val="both"/>
      </w:pPr>
      <w:r w:rsidRPr="007B3F10">
        <w:t xml:space="preserve">Number of Chunks – This is the number of </w:t>
      </w:r>
      <w:r w:rsidR="00DF631F" w:rsidRPr="007B3F10">
        <w:t>missed/malformed chunks</w:t>
      </w:r>
      <w:r w:rsidR="00EE05BE" w:rsidRPr="007B3F10">
        <w:t>.</w:t>
      </w:r>
      <w:r w:rsidR="00DF631F" w:rsidRPr="007B3F10">
        <w:t xml:space="preserve"> </w:t>
      </w:r>
      <w:r w:rsidR="00483A5D" w:rsidRPr="007B3F10">
        <w:t xml:space="preserve"> </w:t>
      </w:r>
    </w:p>
    <w:p w:rsidR="00CA244D" w:rsidRPr="007B3F10" w:rsidRDefault="00CA244D" w:rsidP="006202AD">
      <w:pPr>
        <w:pStyle w:val="PlainText"/>
        <w:numPr>
          <w:ilvl w:val="0"/>
          <w:numId w:val="23"/>
        </w:numPr>
        <w:spacing w:before="120" w:after="120"/>
        <w:jc w:val="both"/>
      </w:pPr>
      <w:r w:rsidRPr="007B3F10">
        <w:t>CN – Refers to the missed chunk number that the client wants the server to re-transmit.</w:t>
      </w:r>
      <w:r w:rsidR="00DF631F" w:rsidRPr="007B3F10">
        <w:t xml:space="preserve"> Each chunk number takes four bytes in the message format </w:t>
      </w:r>
      <w:r w:rsidR="00B05B00" w:rsidRPr="007B3F10">
        <w:t>stacked one below the other as indicated by V</w:t>
      </w:r>
      <w:r w:rsidR="00FC50B5" w:rsidRPr="007B3F10">
        <w:t xml:space="preserve">ariable </w:t>
      </w:r>
      <w:r w:rsidR="00B05B00" w:rsidRPr="007B3F10">
        <w:t>L</w:t>
      </w:r>
      <w:r w:rsidR="00FC50B5" w:rsidRPr="007B3F10">
        <w:t>ength</w:t>
      </w:r>
      <w:r w:rsidR="00B05B00" w:rsidRPr="007B3F10">
        <w:t xml:space="preserve"> CNs. </w:t>
      </w:r>
    </w:p>
    <w:p w:rsidR="006202AD" w:rsidRPr="007B3F10" w:rsidRDefault="006202AD" w:rsidP="00CA3418">
      <w:pPr>
        <w:pStyle w:val="PlainText"/>
        <w:spacing w:before="120" w:after="120"/>
        <w:ind w:left="1080"/>
        <w:jc w:val="both"/>
      </w:pPr>
    </w:p>
    <w:p w:rsidR="00F46318" w:rsidRPr="007B3F10" w:rsidRDefault="00677289" w:rsidP="00F216AB">
      <w:pPr>
        <w:pStyle w:val="PlainText"/>
        <w:numPr>
          <w:ilvl w:val="1"/>
          <w:numId w:val="32"/>
        </w:numPr>
        <w:jc w:val="both"/>
      </w:pPr>
      <w:r w:rsidRPr="007B3F10">
        <w:t xml:space="preserve">Server waits for a predefined </w:t>
      </w:r>
      <w:r w:rsidR="00C352E6" w:rsidRPr="007B3F10">
        <w:t xml:space="preserve">CCM_WAIT_TIME </w:t>
      </w:r>
      <w:r w:rsidRPr="007B3F10">
        <w:t xml:space="preserve">time </w:t>
      </w:r>
      <w:r w:rsidR="00C352E6" w:rsidRPr="007B3F10">
        <w:t>(refer Appendix A)</w:t>
      </w:r>
      <w:r w:rsidRPr="007B3F10">
        <w:t xml:space="preserve"> allocated for the CCM. After this time, the server </w:t>
      </w:r>
      <w:r w:rsidR="007D679F" w:rsidRPr="007B3F10">
        <w:t xml:space="preserve">re-transmits the requested chunks one by one in ascending order until all the chunks are transmitted. The frame format and the procedure for sending the chunks remains same as </w:t>
      </w:r>
      <w:r w:rsidR="007D679F" w:rsidRPr="007B3F10">
        <w:lastRenderedPageBreak/>
        <w:t xml:space="preserve">before including the SCM states. </w:t>
      </w:r>
    </w:p>
    <w:p w:rsidR="00F46318" w:rsidRPr="007B3F10" w:rsidRDefault="000E1955" w:rsidP="00D40004">
      <w:pPr>
        <w:pStyle w:val="PlainText"/>
        <w:numPr>
          <w:ilvl w:val="1"/>
          <w:numId w:val="32"/>
        </w:numPr>
        <w:spacing w:before="120" w:after="120"/>
        <w:jc w:val="both"/>
      </w:pPr>
      <w:r w:rsidRPr="007B3F10">
        <w:t xml:space="preserve">After receiving </w:t>
      </w:r>
      <w:r w:rsidR="008829D1" w:rsidRPr="007B3F10">
        <w:t>Transfer</w:t>
      </w:r>
      <w:r w:rsidRPr="007B3F10">
        <w:t xml:space="preserve"> completed message</w:t>
      </w:r>
      <w:r w:rsidR="00E635A8" w:rsidRPr="007B3F10">
        <w:t xml:space="preserve"> and the </w:t>
      </w:r>
      <w:r w:rsidR="00E27016" w:rsidRPr="007B3F10">
        <w:t>CCM,</w:t>
      </w:r>
      <w:r w:rsidRPr="007B3F10">
        <w:t xml:space="preserve"> the clients verify the sanity of the received file using CRC. </w:t>
      </w:r>
      <w:r w:rsidR="00E635A8" w:rsidRPr="007B3F10">
        <w:t xml:space="preserve">Optionally, the clients can verify CRC immediately after receiving the last chunk of the file if they do not </w:t>
      </w:r>
      <w:r w:rsidR="00102501" w:rsidRPr="007B3F10">
        <w:t>need</w:t>
      </w:r>
      <w:r w:rsidR="00E635A8" w:rsidRPr="007B3F10">
        <w:t xml:space="preserve"> to participate in the CCM. This step is implementation specific. </w:t>
      </w:r>
    </w:p>
    <w:p w:rsidR="003D6A18" w:rsidRPr="007B3F10" w:rsidRDefault="00106B8C" w:rsidP="003D6A18">
      <w:pPr>
        <w:pStyle w:val="PlainText"/>
        <w:numPr>
          <w:ilvl w:val="1"/>
          <w:numId w:val="32"/>
        </w:numPr>
        <w:spacing w:before="120" w:after="120"/>
        <w:jc w:val="both"/>
      </w:pPr>
      <w:r w:rsidRPr="007B3F10">
        <w:t xml:space="preserve">The server sends the CCM completed message after every iteration of </w:t>
      </w:r>
      <w:r w:rsidR="00750D79" w:rsidRPr="007B3F10">
        <w:t xml:space="preserve">the </w:t>
      </w:r>
      <w:r w:rsidRPr="007B3F10">
        <w:t xml:space="preserve">CCM. The number of iterations of </w:t>
      </w:r>
      <w:r w:rsidR="00750D79" w:rsidRPr="007B3F10">
        <w:t xml:space="preserve">the </w:t>
      </w:r>
      <w:r w:rsidRPr="007B3F10">
        <w:t>CCM is implementation specific.</w:t>
      </w:r>
      <w:r w:rsidR="003028C4" w:rsidRPr="007B3F10">
        <w:t xml:space="preserve"> This number is predefined and known to the server and the clients. </w:t>
      </w:r>
      <w:r w:rsidR="00750D79" w:rsidRPr="007B3F10">
        <w:t xml:space="preserve">The format of this message is shown in </w:t>
      </w:r>
      <w:r w:rsidR="005D06D2">
        <w:fldChar w:fldCharType="begin"/>
      </w:r>
      <w:r w:rsidR="005D06D2">
        <w:instrText xml:space="preserve"> REF _Ref323214387 \h  \* MERGEFORMAT </w:instrText>
      </w:r>
      <w:r w:rsidR="005D06D2">
        <w:fldChar w:fldCharType="separate"/>
      </w:r>
      <w:r w:rsidR="00B035C9">
        <w:rPr>
          <w:sz w:val="16"/>
          <w:szCs w:val="16"/>
        </w:rPr>
        <w:t>Table</w:t>
      </w:r>
      <w:r w:rsidR="005D06D2">
        <w:fldChar w:fldCharType="end"/>
      </w:r>
      <w:r w:rsidR="00B035C9">
        <w:t xml:space="preserve"> 15</w:t>
      </w:r>
      <w:r w:rsidR="00750D79" w:rsidRPr="007B3F10">
        <w:t xml:space="preserve">. </w:t>
      </w:r>
      <w:r w:rsidR="007B7505" w:rsidRPr="007B3F10">
        <w:t xml:space="preserve">The CCM cycle is carried out more than once to increase the success </w:t>
      </w:r>
      <w:r w:rsidR="00A80DA2" w:rsidRPr="007B3F10">
        <w:t>rate</w:t>
      </w:r>
      <w:r w:rsidR="007B7505" w:rsidRPr="007B3F10">
        <w:t xml:space="preserve"> of file transfer. </w:t>
      </w:r>
    </w:p>
    <w:p w:rsidR="00D20D2A" w:rsidRDefault="00D20D2A" w:rsidP="00717637">
      <w:pPr>
        <w:pStyle w:val="PlainText"/>
        <w:spacing w:before="120" w:after="120"/>
        <w:ind w:left="720"/>
        <w:jc w:val="both"/>
      </w:pPr>
    </w:p>
    <w:p w:rsidR="00363FF9" w:rsidRPr="007B3F10" w:rsidRDefault="00363FF9" w:rsidP="00717637">
      <w:pPr>
        <w:pStyle w:val="PlainText"/>
        <w:spacing w:before="120" w:after="120"/>
        <w:ind w:left="720"/>
        <w:jc w:val="both"/>
      </w:pPr>
    </w:p>
    <w:tbl>
      <w:tblPr>
        <w:tblW w:w="7560" w:type="dxa"/>
        <w:tblInd w:w="1188" w:type="dxa"/>
        <w:tblLook w:val="0000" w:firstRow="0" w:lastRow="0" w:firstColumn="0" w:lastColumn="0" w:noHBand="0" w:noVBand="0"/>
      </w:tblPr>
      <w:tblGrid>
        <w:gridCol w:w="1620"/>
        <w:gridCol w:w="1080"/>
        <w:gridCol w:w="1260"/>
        <w:gridCol w:w="3600"/>
      </w:tblGrid>
      <w:tr w:rsidR="003D6A18" w:rsidRPr="007B3F10" w:rsidTr="00F451A9">
        <w:trPr>
          <w:trHeight w:val="270"/>
        </w:trPr>
        <w:tc>
          <w:tcPr>
            <w:tcW w:w="162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3D6A18" w:rsidRPr="007B3F10" w:rsidRDefault="003D6A18"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080" w:type="dxa"/>
            <w:tcBorders>
              <w:top w:val="single" w:sz="8" w:space="0" w:color="auto"/>
              <w:left w:val="nil"/>
              <w:bottom w:val="single" w:sz="8" w:space="0" w:color="auto"/>
              <w:right w:val="single" w:sz="8" w:space="0" w:color="auto"/>
            </w:tcBorders>
            <w:shd w:val="clear" w:color="auto" w:fill="3366FF"/>
            <w:noWrap/>
            <w:vAlign w:val="bottom"/>
          </w:tcPr>
          <w:p w:rsidR="003D6A18" w:rsidRPr="007B3F10" w:rsidRDefault="003D6A18"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260" w:type="dxa"/>
            <w:tcBorders>
              <w:top w:val="single" w:sz="8" w:space="0" w:color="auto"/>
              <w:left w:val="nil"/>
              <w:bottom w:val="single" w:sz="8" w:space="0" w:color="auto"/>
              <w:right w:val="single" w:sz="8" w:space="0" w:color="auto"/>
            </w:tcBorders>
            <w:shd w:val="clear" w:color="auto" w:fill="3366FF"/>
            <w:noWrap/>
            <w:vAlign w:val="bottom"/>
          </w:tcPr>
          <w:p w:rsidR="003D6A18" w:rsidRPr="007B3F10" w:rsidRDefault="003D6A18"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3600" w:type="dxa"/>
            <w:tcBorders>
              <w:top w:val="single" w:sz="8" w:space="0" w:color="auto"/>
              <w:left w:val="nil"/>
              <w:bottom w:val="single" w:sz="8" w:space="0" w:color="auto"/>
              <w:right w:val="single" w:sz="8" w:space="0" w:color="auto"/>
            </w:tcBorders>
            <w:shd w:val="clear" w:color="auto" w:fill="3366FF"/>
            <w:noWrap/>
            <w:vAlign w:val="bottom"/>
          </w:tcPr>
          <w:p w:rsidR="003D6A18" w:rsidRPr="007B3F10" w:rsidRDefault="003D6A18"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3D6A18" w:rsidRPr="007B3F10" w:rsidTr="00F451A9">
        <w:trPr>
          <w:trHeight w:val="358"/>
        </w:trPr>
        <w:tc>
          <w:tcPr>
            <w:tcW w:w="1620" w:type="dxa"/>
            <w:tcBorders>
              <w:top w:val="nil"/>
              <w:left w:val="single" w:sz="8" w:space="0" w:color="auto"/>
              <w:bottom w:val="single" w:sz="8" w:space="0" w:color="auto"/>
              <w:right w:val="single" w:sz="8" w:space="0" w:color="auto"/>
            </w:tcBorders>
            <w:shd w:val="clear" w:color="auto" w:fill="C0C0C0"/>
            <w:noWrap/>
            <w:vAlign w:val="bottom"/>
          </w:tcPr>
          <w:p w:rsidR="003D6A18" w:rsidRPr="007B3F10" w:rsidRDefault="003D6A18" w:rsidP="00F451A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340" w:type="dxa"/>
            <w:gridSpan w:val="2"/>
            <w:tcBorders>
              <w:top w:val="single" w:sz="8" w:space="0" w:color="auto"/>
              <w:left w:val="nil"/>
              <w:bottom w:val="single" w:sz="8" w:space="0" w:color="auto"/>
              <w:right w:val="single" w:sz="8" w:space="0" w:color="000000"/>
            </w:tcBorders>
            <w:shd w:val="clear" w:color="auto" w:fill="C0C0C0"/>
            <w:noWrap/>
            <w:vAlign w:val="bottom"/>
          </w:tcPr>
          <w:p w:rsidR="003D6A18" w:rsidRPr="007B3F10" w:rsidRDefault="003D6A18" w:rsidP="00F451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Number</w:t>
            </w:r>
          </w:p>
        </w:tc>
        <w:tc>
          <w:tcPr>
            <w:tcW w:w="3600" w:type="dxa"/>
            <w:tcBorders>
              <w:top w:val="nil"/>
              <w:left w:val="nil"/>
              <w:bottom w:val="single" w:sz="8" w:space="0" w:color="auto"/>
              <w:right w:val="single" w:sz="8" w:space="0" w:color="auto"/>
            </w:tcBorders>
            <w:shd w:val="clear" w:color="auto" w:fill="C0C0C0"/>
            <w:vAlign w:val="bottom"/>
          </w:tcPr>
          <w:p w:rsidR="003D6A18" w:rsidRPr="007B3F10" w:rsidRDefault="003D6A18" w:rsidP="00F451A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bl>
    <w:p w:rsidR="003D6A18" w:rsidRPr="007B3F10" w:rsidRDefault="003D6A18" w:rsidP="003D6A18">
      <w:pPr>
        <w:pStyle w:val="Caption"/>
        <w:jc w:val="center"/>
        <w:rPr>
          <w:rFonts w:ascii="Courier New" w:hAnsi="Courier New" w:cs="Courier New"/>
          <w:sz w:val="16"/>
          <w:szCs w:val="16"/>
        </w:rPr>
      </w:pPr>
    </w:p>
    <w:p w:rsidR="005968EB" w:rsidRPr="007B3F10" w:rsidRDefault="005968EB" w:rsidP="005968EB">
      <w:pPr>
        <w:pStyle w:val="Caption"/>
        <w:jc w:val="center"/>
        <w:rPr>
          <w:rFonts w:ascii="Courier New" w:hAnsi="Courier New" w:cs="Courier New"/>
          <w:sz w:val="16"/>
          <w:szCs w:val="16"/>
        </w:rPr>
      </w:pPr>
      <w:bookmarkStart w:id="15" w:name="_Ref323214387"/>
      <w:r w:rsidRPr="007B3F10">
        <w:rPr>
          <w:rFonts w:ascii="Courier New" w:hAnsi="Courier New" w:cs="Courier New"/>
          <w:sz w:val="16"/>
          <w:szCs w:val="16"/>
        </w:rPr>
        <w:t xml:space="preserve">Table </w:t>
      </w:r>
      <w:bookmarkEnd w:id="15"/>
      <w:r w:rsidR="00056449">
        <w:rPr>
          <w:rFonts w:ascii="Courier New" w:hAnsi="Courier New" w:cs="Courier New"/>
          <w:sz w:val="16"/>
          <w:szCs w:val="16"/>
        </w:rPr>
        <w:t xml:space="preserve">  15</w:t>
      </w:r>
      <w:r w:rsidRPr="007B3F10">
        <w:rPr>
          <w:rFonts w:ascii="Courier New" w:hAnsi="Courier New" w:cs="Courier New"/>
          <w:sz w:val="16"/>
          <w:szCs w:val="16"/>
        </w:rPr>
        <w:t xml:space="preserve"> - CCM Completed Message Format (</w:t>
      </w:r>
      <w:r w:rsidR="00A31C99" w:rsidRPr="007B3F10">
        <w:rPr>
          <w:rFonts w:ascii="Courier New" w:hAnsi="Courier New" w:cs="Courier New"/>
          <w:sz w:val="16"/>
          <w:szCs w:val="16"/>
        </w:rPr>
        <w:t>GM</w:t>
      </w:r>
      <w:r w:rsidRPr="007B3F10">
        <w:rPr>
          <w:rFonts w:ascii="Courier New" w:hAnsi="Courier New" w:cs="Courier New"/>
          <w:sz w:val="16"/>
          <w:szCs w:val="16"/>
        </w:rPr>
        <w:t>)</w:t>
      </w:r>
    </w:p>
    <w:p w:rsidR="00C71531" w:rsidRPr="007B3F10" w:rsidRDefault="00C71531" w:rsidP="00C71531">
      <w:pPr>
        <w:pStyle w:val="PlainText"/>
        <w:numPr>
          <w:ilvl w:val="0"/>
          <w:numId w:val="17"/>
        </w:numPr>
        <w:spacing w:before="120" w:after="120"/>
        <w:jc w:val="both"/>
      </w:pPr>
      <w:r w:rsidRPr="007B3F10">
        <w:t xml:space="preserve">Opcode  – </w:t>
      </w:r>
      <w:r w:rsidR="00731D7A" w:rsidRPr="007B3F10">
        <w:t>MSU_DEVICE_UPDATE (1)</w:t>
      </w:r>
    </w:p>
    <w:p w:rsidR="00C71531" w:rsidRPr="007B3F10" w:rsidRDefault="00C71531" w:rsidP="00C71531">
      <w:pPr>
        <w:pStyle w:val="PlainText"/>
        <w:numPr>
          <w:ilvl w:val="0"/>
          <w:numId w:val="17"/>
        </w:numPr>
        <w:spacing w:before="120" w:after="120"/>
        <w:jc w:val="both"/>
      </w:pPr>
      <w:r w:rsidRPr="007B3F10">
        <w:t xml:space="preserve">Subcode – </w:t>
      </w:r>
      <w:r w:rsidR="00106B8C" w:rsidRPr="007B3F10">
        <w:t>CCM</w:t>
      </w:r>
      <w:r w:rsidRPr="007B3F10">
        <w:t>_</w:t>
      </w:r>
      <w:r w:rsidR="00813B88" w:rsidRPr="007B3F10">
        <w:t>TRANSFER_</w:t>
      </w:r>
      <w:r w:rsidRPr="007B3F10">
        <w:t>COMPLETED (</w:t>
      </w:r>
      <w:r w:rsidR="003A4699" w:rsidRPr="007B3F10">
        <w:t>9</w:t>
      </w:r>
      <w:r w:rsidRPr="007B3F10">
        <w:t>)</w:t>
      </w:r>
    </w:p>
    <w:p w:rsidR="00C71531" w:rsidRPr="007B3F10" w:rsidRDefault="00C71531" w:rsidP="00C71531">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 </w:t>
      </w:r>
    </w:p>
    <w:p w:rsidR="00CB418E" w:rsidRPr="007B3F10" w:rsidRDefault="00DA3060" w:rsidP="00CB418E">
      <w:pPr>
        <w:pStyle w:val="PlainText"/>
        <w:numPr>
          <w:ilvl w:val="1"/>
          <w:numId w:val="32"/>
        </w:numPr>
        <w:spacing w:before="120" w:after="120"/>
        <w:jc w:val="both"/>
      </w:pPr>
      <w:r w:rsidRPr="007B3F10">
        <w:t xml:space="preserve">At any point of time during </w:t>
      </w:r>
      <w:r w:rsidR="0053586D" w:rsidRPr="007B3F10">
        <w:t xml:space="preserve">the </w:t>
      </w:r>
      <w:r w:rsidRPr="007B3F10">
        <w:t>MSU process</w:t>
      </w:r>
      <w:r w:rsidR="0053586D" w:rsidRPr="007B3F10">
        <w:t>,</w:t>
      </w:r>
      <w:r w:rsidRPr="007B3F10">
        <w:t xml:space="preserve"> the </w:t>
      </w:r>
      <w:r w:rsidR="008A4BEA" w:rsidRPr="007B3F10">
        <w:t xml:space="preserve">Server can send </w:t>
      </w:r>
      <w:r w:rsidRPr="007B3F10">
        <w:t>MSU abort</w:t>
      </w:r>
      <w:r w:rsidR="00F46318" w:rsidRPr="007B3F10">
        <w:t xml:space="preserve"> message to all </w:t>
      </w:r>
      <w:r w:rsidR="0053586D" w:rsidRPr="007B3F10">
        <w:t xml:space="preserve">the </w:t>
      </w:r>
      <w:r w:rsidR="00F46318" w:rsidRPr="007B3F10">
        <w:t xml:space="preserve">participating </w:t>
      </w:r>
      <w:r w:rsidRPr="007B3F10">
        <w:t xml:space="preserve">clients to </w:t>
      </w:r>
      <w:r w:rsidR="00F46318" w:rsidRPr="007B3F10">
        <w:t xml:space="preserve">exit from the current </w:t>
      </w:r>
      <w:r w:rsidRPr="007B3F10">
        <w:t>MSU</w:t>
      </w:r>
      <w:r w:rsidR="00F46318" w:rsidRPr="007B3F10">
        <w:t xml:space="preserve"> process</w:t>
      </w:r>
      <w:r w:rsidRPr="007B3F10">
        <w:t xml:space="preserve"> by </w:t>
      </w:r>
      <w:r w:rsidR="00C15557" w:rsidRPr="007B3F10">
        <w:t>sending</w:t>
      </w:r>
      <w:r w:rsidRPr="007B3F10">
        <w:t xml:space="preserve"> the </w:t>
      </w:r>
      <w:r w:rsidR="0027258A" w:rsidRPr="007B3F10">
        <w:t>TRANSFER_</w:t>
      </w:r>
      <w:r w:rsidRPr="007B3F10">
        <w:t>ABORT</w:t>
      </w:r>
      <w:r w:rsidR="00C15557" w:rsidRPr="007B3F10">
        <w:t>ED</w:t>
      </w:r>
      <w:r w:rsidRPr="007B3F10">
        <w:rPr>
          <w:sz w:val="18"/>
          <w:szCs w:val="18"/>
        </w:rPr>
        <w:t xml:space="preserve"> </w:t>
      </w:r>
      <w:r w:rsidR="00DB4DEC" w:rsidRPr="007B3F10">
        <w:t>message as shown i</w:t>
      </w:r>
      <w:r w:rsidR="00B035C9">
        <w:t>n Table 16</w:t>
      </w:r>
      <w:r w:rsidR="00C15557" w:rsidRPr="007B3F10">
        <w:t>.</w:t>
      </w:r>
      <w:r w:rsidR="00C15557" w:rsidRPr="007B3F10">
        <w:rPr>
          <w:sz w:val="18"/>
          <w:szCs w:val="18"/>
        </w:rPr>
        <w:t xml:space="preserve"> </w:t>
      </w:r>
    </w:p>
    <w:tbl>
      <w:tblPr>
        <w:tblW w:w="7513" w:type="dxa"/>
        <w:tblInd w:w="1242" w:type="dxa"/>
        <w:tblLook w:val="04A0" w:firstRow="1" w:lastRow="0" w:firstColumn="1" w:lastColumn="0" w:noHBand="0" w:noVBand="1"/>
      </w:tblPr>
      <w:tblGrid>
        <w:gridCol w:w="2268"/>
        <w:gridCol w:w="1098"/>
        <w:gridCol w:w="1029"/>
        <w:gridCol w:w="3118"/>
      </w:tblGrid>
      <w:tr w:rsidR="00E45F97" w:rsidRPr="00E45F97" w:rsidTr="00E45F97">
        <w:trPr>
          <w:trHeight w:val="255"/>
        </w:trPr>
        <w:tc>
          <w:tcPr>
            <w:tcW w:w="2268" w:type="dxa"/>
            <w:tcBorders>
              <w:top w:val="single" w:sz="4" w:space="0" w:color="auto"/>
              <w:left w:val="single" w:sz="4" w:space="0" w:color="auto"/>
              <w:bottom w:val="single" w:sz="4" w:space="0" w:color="auto"/>
              <w:right w:val="single" w:sz="4" w:space="0" w:color="auto"/>
            </w:tcBorders>
            <w:shd w:val="clear" w:color="000000" w:fill="3366FF"/>
            <w:noWrap/>
            <w:vAlign w:val="center"/>
            <w:hideMark/>
          </w:tcPr>
          <w:p w:rsidR="00E45F97" w:rsidRPr="00E45F97" w:rsidRDefault="00E45F97" w:rsidP="00E45F97">
            <w:pPr>
              <w:widowControl/>
              <w:suppressAutoHyphens w:val="0"/>
              <w:jc w:val="center"/>
              <w:rPr>
                <w:rFonts w:ascii="Courier New" w:eastAsia="Times New Roman" w:hAnsi="Courier New" w:cs="Courier New"/>
                <w:b/>
                <w:bCs/>
                <w:color w:val="FFFFFF"/>
                <w:kern w:val="0"/>
                <w:sz w:val="16"/>
                <w:szCs w:val="16"/>
                <w:lang w:val="en-IN" w:eastAsia="en-IN" w:bidi="ar-SA"/>
              </w:rPr>
            </w:pPr>
            <w:r w:rsidRPr="00E45F97">
              <w:rPr>
                <w:rFonts w:ascii="Courier New" w:eastAsia="Times New Roman" w:hAnsi="Courier New" w:cs="Courier New"/>
                <w:b/>
                <w:bCs/>
                <w:color w:val="FFFFFF"/>
                <w:kern w:val="0"/>
                <w:sz w:val="16"/>
                <w:szCs w:val="16"/>
                <w:lang w:eastAsia="en-IN" w:bidi="ar-SA"/>
              </w:rPr>
              <w:t>Byte-0</w:t>
            </w:r>
          </w:p>
        </w:tc>
        <w:tc>
          <w:tcPr>
            <w:tcW w:w="1098" w:type="dxa"/>
            <w:tcBorders>
              <w:top w:val="single" w:sz="4" w:space="0" w:color="auto"/>
              <w:left w:val="nil"/>
              <w:bottom w:val="single" w:sz="4" w:space="0" w:color="auto"/>
              <w:right w:val="single" w:sz="4" w:space="0" w:color="auto"/>
            </w:tcBorders>
            <w:shd w:val="clear" w:color="000000" w:fill="3366FF"/>
            <w:noWrap/>
            <w:vAlign w:val="center"/>
            <w:hideMark/>
          </w:tcPr>
          <w:p w:rsidR="00E45F97" w:rsidRPr="00E45F97" w:rsidRDefault="00E45F97" w:rsidP="00E45F97">
            <w:pPr>
              <w:widowControl/>
              <w:suppressAutoHyphens w:val="0"/>
              <w:jc w:val="center"/>
              <w:rPr>
                <w:rFonts w:ascii="Courier New" w:eastAsia="Times New Roman" w:hAnsi="Courier New" w:cs="Courier New"/>
                <w:b/>
                <w:bCs/>
                <w:color w:val="FFFFFF"/>
                <w:kern w:val="0"/>
                <w:sz w:val="16"/>
                <w:szCs w:val="16"/>
                <w:lang w:val="en-IN" w:eastAsia="en-IN" w:bidi="ar-SA"/>
              </w:rPr>
            </w:pPr>
            <w:r w:rsidRPr="00E45F97">
              <w:rPr>
                <w:rFonts w:ascii="Courier New" w:eastAsia="Times New Roman" w:hAnsi="Courier New" w:cs="Courier New"/>
                <w:b/>
                <w:bCs/>
                <w:color w:val="FFFFFF"/>
                <w:kern w:val="0"/>
                <w:sz w:val="16"/>
                <w:szCs w:val="16"/>
                <w:lang w:eastAsia="en-IN" w:bidi="ar-SA"/>
              </w:rPr>
              <w:t>Byte-1</w:t>
            </w:r>
          </w:p>
        </w:tc>
        <w:tc>
          <w:tcPr>
            <w:tcW w:w="1029" w:type="dxa"/>
            <w:tcBorders>
              <w:top w:val="single" w:sz="4" w:space="0" w:color="auto"/>
              <w:left w:val="nil"/>
              <w:bottom w:val="single" w:sz="4" w:space="0" w:color="auto"/>
              <w:right w:val="single" w:sz="4" w:space="0" w:color="auto"/>
            </w:tcBorders>
            <w:shd w:val="clear" w:color="000000" w:fill="3366FF"/>
            <w:noWrap/>
            <w:vAlign w:val="center"/>
            <w:hideMark/>
          </w:tcPr>
          <w:p w:rsidR="00E45F97" w:rsidRPr="00E45F97" w:rsidRDefault="00E45F97" w:rsidP="00E45F97">
            <w:pPr>
              <w:widowControl/>
              <w:suppressAutoHyphens w:val="0"/>
              <w:jc w:val="center"/>
              <w:rPr>
                <w:rFonts w:ascii="Courier New" w:eastAsia="Times New Roman" w:hAnsi="Courier New" w:cs="Courier New"/>
                <w:b/>
                <w:bCs/>
                <w:color w:val="FFFFFF"/>
                <w:kern w:val="0"/>
                <w:sz w:val="16"/>
                <w:szCs w:val="16"/>
                <w:lang w:val="en-IN" w:eastAsia="en-IN" w:bidi="ar-SA"/>
              </w:rPr>
            </w:pPr>
            <w:r w:rsidRPr="00E45F97">
              <w:rPr>
                <w:rFonts w:ascii="Courier New" w:eastAsia="Times New Roman" w:hAnsi="Courier New" w:cs="Courier New"/>
                <w:b/>
                <w:bCs/>
                <w:color w:val="FFFFFF"/>
                <w:kern w:val="0"/>
                <w:sz w:val="16"/>
                <w:szCs w:val="16"/>
                <w:lang w:eastAsia="en-IN" w:bidi="ar-SA"/>
              </w:rPr>
              <w:t>Byte-2</w:t>
            </w:r>
          </w:p>
        </w:tc>
        <w:tc>
          <w:tcPr>
            <w:tcW w:w="3118" w:type="dxa"/>
            <w:tcBorders>
              <w:top w:val="single" w:sz="4" w:space="0" w:color="auto"/>
              <w:left w:val="nil"/>
              <w:bottom w:val="single" w:sz="4" w:space="0" w:color="auto"/>
              <w:right w:val="single" w:sz="4" w:space="0" w:color="auto"/>
            </w:tcBorders>
            <w:shd w:val="clear" w:color="000000" w:fill="3366FF"/>
            <w:noWrap/>
            <w:vAlign w:val="center"/>
            <w:hideMark/>
          </w:tcPr>
          <w:p w:rsidR="00E45F97" w:rsidRPr="00E45F97" w:rsidRDefault="00E45F97" w:rsidP="00E45F97">
            <w:pPr>
              <w:widowControl/>
              <w:suppressAutoHyphens w:val="0"/>
              <w:jc w:val="center"/>
              <w:rPr>
                <w:rFonts w:ascii="Courier New" w:eastAsia="Times New Roman" w:hAnsi="Courier New" w:cs="Courier New"/>
                <w:b/>
                <w:bCs/>
                <w:color w:val="FFFFFF"/>
                <w:kern w:val="0"/>
                <w:sz w:val="16"/>
                <w:szCs w:val="16"/>
                <w:lang w:val="en-IN" w:eastAsia="en-IN" w:bidi="ar-SA"/>
              </w:rPr>
            </w:pPr>
            <w:r w:rsidRPr="00E45F97">
              <w:rPr>
                <w:rFonts w:ascii="Courier New" w:eastAsia="Times New Roman" w:hAnsi="Courier New" w:cs="Courier New"/>
                <w:b/>
                <w:bCs/>
                <w:color w:val="FFFFFF"/>
                <w:kern w:val="0"/>
                <w:sz w:val="16"/>
                <w:szCs w:val="16"/>
                <w:lang w:eastAsia="en-IN" w:bidi="ar-SA"/>
              </w:rPr>
              <w:t>Byte-3</w:t>
            </w:r>
          </w:p>
        </w:tc>
      </w:tr>
      <w:tr w:rsidR="00E45F97" w:rsidRPr="00E45F97" w:rsidTr="00E45F97">
        <w:trPr>
          <w:trHeight w:val="360"/>
        </w:trPr>
        <w:tc>
          <w:tcPr>
            <w:tcW w:w="2268" w:type="dxa"/>
            <w:tcBorders>
              <w:top w:val="nil"/>
              <w:left w:val="single" w:sz="4" w:space="0" w:color="auto"/>
              <w:bottom w:val="single" w:sz="4" w:space="0" w:color="auto"/>
              <w:right w:val="single" w:sz="4" w:space="0" w:color="auto"/>
            </w:tcBorders>
            <w:shd w:val="clear" w:color="000000" w:fill="C0C0C0"/>
            <w:noWrap/>
            <w:vAlign w:val="center"/>
            <w:hideMark/>
          </w:tcPr>
          <w:p w:rsidR="00E45F97" w:rsidRPr="00E45F97" w:rsidRDefault="00E45F97" w:rsidP="00E45F97">
            <w:pPr>
              <w:widowControl/>
              <w:suppressAutoHyphens w:val="0"/>
              <w:rPr>
                <w:rFonts w:ascii="Courier New" w:eastAsia="Times New Roman" w:hAnsi="Courier New" w:cs="Courier New"/>
                <w:kern w:val="0"/>
                <w:sz w:val="14"/>
                <w:szCs w:val="14"/>
                <w:lang w:val="en-IN" w:eastAsia="en-IN" w:bidi="ar-SA"/>
              </w:rPr>
            </w:pPr>
            <w:r w:rsidRPr="00E45F97">
              <w:rPr>
                <w:rFonts w:ascii="Courier New" w:eastAsia="Times New Roman" w:hAnsi="Courier New" w:cs="Courier New"/>
                <w:kern w:val="0"/>
                <w:sz w:val="14"/>
                <w:szCs w:val="14"/>
                <w:lang w:eastAsia="en-IN" w:bidi="ar-SA"/>
              </w:rPr>
              <w:t>Opcode (4) | Subcode (4)</w:t>
            </w:r>
          </w:p>
        </w:tc>
        <w:tc>
          <w:tcPr>
            <w:tcW w:w="2127" w:type="dxa"/>
            <w:gridSpan w:val="2"/>
            <w:tcBorders>
              <w:top w:val="single" w:sz="4" w:space="0" w:color="auto"/>
              <w:left w:val="nil"/>
              <w:bottom w:val="single" w:sz="4" w:space="0" w:color="auto"/>
              <w:right w:val="single" w:sz="4" w:space="0" w:color="auto"/>
            </w:tcBorders>
            <w:shd w:val="clear" w:color="000000" w:fill="C0C0C0"/>
            <w:noWrap/>
            <w:vAlign w:val="center"/>
            <w:hideMark/>
          </w:tcPr>
          <w:p w:rsidR="00E45F97" w:rsidRPr="00E45F97" w:rsidRDefault="00E45F97" w:rsidP="00E45F97">
            <w:pPr>
              <w:widowControl/>
              <w:suppressAutoHyphens w:val="0"/>
              <w:jc w:val="center"/>
              <w:rPr>
                <w:rFonts w:ascii="Courier New" w:eastAsia="Times New Roman" w:hAnsi="Courier New" w:cs="Courier New"/>
                <w:kern w:val="0"/>
                <w:sz w:val="14"/>
                <w:szCs w:val="14"/>
                <w:lang w:val="en-IN" w:eastAsia="en-IN" w:bidi="ar-SA"/>
              </w:rPr>
            </w:pPr>
            <w:r w:rsidRPr="00E45F97">
              <w:rPr>
                <w:rFonts w:ascii="Courier New" w:eastAsia="Times New Roman" w:hAnsi="Courier New" w:cs="Courier New"/>
                <w:kern w:val="0"/>
                <w:sz w:val="14"/>
                <w:szCs w:val="14"/>
                <w:lang w:eastAsia="en-IN" w:bidi="ar-SA"/>
              </w:rPr>
              <w:t>File Number</w:t>
            </w:r>
          </w:p>
        </w:tc>
        <w:tc>
          <w:tcPr>
            <w:tcW w:w="3118" w:type="dxa"/>
            <w:tcBorders>
              <w:top w:val="nil"/>
              <w:left w:val="nil"/>
              <w:bottom w:val="single" w:sz="4" w:space="0" w:color="auto"/>
              <w:right w:val="single" w:sz="4" w:space="0" w:color="auto"/>
            </w:tcBorders>
            <w:shd w:val="clear" w:color="000000" w:fill="C0C0C0"/>
            <w:vAlign w:val="center"/>
            <w:hideMark/>
          </w:tcPr>
          <w:p w:rsidR="00E45F97" w:rsidRPr="00E45F97" w:rsidRDefault="00E45F97" w:rsidP="00E45F97">
            <w:pPr>
              <w:widowControl/>
              <w:suppressAutoHyphens w:val="0"/>
              <w:rPr>
                <w:rFonts w:ascii="Courier New" w:eastAsia="Times New Roman" w:hAnsi="Courier New" w:cs="Courier New"/>
                <w:kern w:val="0"/>
                <w:sz w:val="14"/>
                <w:szCs w:val="14"/>
                <w:lang w:val="en-IN" w:eastAsia="en-IN" w:bidi="ar-SA"/>
              </w:rPr>
            </w:pPr>
            <w:r w:rsidRPr="00E45F97">
              <w:rPr>
                <w:rFonts w:ascii="Courier New" w:eastAsia="Times New Roman" w:hAnsi="Courier New" w:cs="Courier New"/>
                <w:kern w:val="0"/>
                <w:sz w:val="14"/>
                <w:szCs w:val="14"/>
                <w:lang w:eastAsia="en-IN" w:bidi="ar-SA"/>
              </w:rPr>
              <w:t>IP Version (1) | Protocol Version (3) | reserved (4)</w:t>
            </w:r>
          </w:p>
        </w:tc>
      </w:tr>
      <w:tr w:rsidR="00E45F97" w:rsidRPr="00E45F97" w:rsidTr="00E45F97">
        <w:trPr>
          <w:trHeight w:val="345"/>
        </w:trPr>
        <w:tc>
          <w:tcPr>
            <w:tcW w:w="7513" w:type="dxa"/>
            <w:gridSpan w:val="4"/>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45F97" w:rsidRPr="00E45F97" w:rsidRDefault="00E45F97" w:rsidP="00E45F97">
            <w:pPr>
              <w:widowControl/>
              <w:suppressAutoHyphens w:val="0"/>
              <w:jc w:val="center"/>
              <w:rPr>
                <w:rFonts w:ascii="Courier New" w:eastAsia="Times New Roman" w:hAnsi="Courier New" w:cs="Courier New"/>
                <w:kern w:val="0"/>
                <w:sz w:val="14"/>
                <w:szCs w:val="14"/>
                <w:lang w:val="en-IN" w:eastAsia="en-IN" w:bidi="ar-SA"/>
              </w:rPr>
            </w:pPr>
            <w:r w:rsidRPr="00E45F97">
              <w:rPr>
                <w:rFonts w:ascii="Courier New" w:eastAsia="Times New Roman" w:hAnsi="Courier New" w:cs="Courier New"/>
                <w:kern w:val="0"/>
                <w:sz w:val="14"/>
                <w:szCs w:val="14"/>
                <w:lang w:eastAsia="en-IN" w:bidi="ar-SA"/>
              </w:rPr>
              <w:t>Transaction ID</w:t>
            </w:r>
          </w:p>
        </w:tc>
      </w:tr>
    </w:tbl>
    <w:p w:rsidR="00CB418E" w:rsidRPr="007B3F10" w:rsidRDefault="00CB418E" w:rsidP="00C15557">
      <w:pPr>
        <w:pStyle w:val="Caption"/>
        <w:jc w:val="center"/>
        <w:rPr>
          <w:rFonts w:ascii="Courier New" w:hAnsi="Courier New" w:cs="Courier New"/>
          <w:sz w:val="16"/>
          <w:szCs w:val="16"/>
        </w:rPr>
      </w:pPr>
    </w:p>
    <w:p w:rsidR="00C15557" w:rsidRPr="007B3F10" w:rsidRDefault="00C15557" w:rsidP="00C15557">
      <w:pPr>
        <w:pStyle w:val="Caption"/>
        <w:jc w:val="center"/>
        <w:rPr>
          <w:rFonts w:ascii="Courier New" w:hAnsi="Courier New" w:cs="Courier New"/>
          <w:sz w:val="16"/>
          <w:szCs w:val="16"/>
        </w:rPr>
      </w:pPr>
      <w:bookmarkStart w:id="16" w:name="_Ref323214421"/>
      <w:r w:rsidRPr="007B3F10">
        <w:rPr>
          <w:rFonts w:ascii="Courier New" w:hAnsi="Courier New" w:cs="Courier New"/>
          <w:sz w:val="16"/>
          <w:szCs w:val="16"/>
        </w:rPr>
        <w:t xml:space="preserve">Table </w:t>
      </w:r>
      <w:bookmarkEnd w:id="16"/>
      <w:r w:rsidR="00056449">
        <w:rPr>
          <w:rFonts w:ascii="Courier New" w:hAnsi="Courier New" w:cs="Courier New"/>
          <w:sz w:val="16"/>
          <w:szCs w:val="16"/>
        </w:rPr>
        <w:t xml:space="preserve">  16</w:t>
      </w:r>
      <w:r w:rsidRPr="007B3F10">
        <w:rPr>
          <w:rFonts w:ascii="Courier New" w:hAnsi="Courier New" w:cs="Courier New"/>
          <w:sz w:val="16"/>
          <w:szCs w:val="16"/>
        </w:rPr>
        <w:t xml:space="preserve"> - Transfer Aborted Message Format (</w:t>
      </w:r>
      <w:r w:rsidR="00A31C99" w:rsidRPr="007B3F10">
        <w:rPr>
          <w:rFonts w:ascii="Courier New" w:hAnsi="Courier New" w:cs="Courier New"/>
          <w:sz w:val="16"/>
          <w:szCs w:val="16"/>
        </w:rPr>
        <w:t>GM</w:t>
      </w:r>
      <w:r w:rsidRPr="007B3F10">
        <w:rPr>
          <w:rFonts w:ascii="Courier New" w:hAnsi="Courier New" w:cs="Courier New"/>
          <w:sz w:val="16"/>
          <w:szCs w:val="16"/>
        </w:rPr>
        <w:t>)</w:t>
      </w:r>
    </w:p>
    <w:p w:rsidR="00C15557" w:rsidRPr="007B3F10" w:rsidRDefault="00C15557" w:rsidP="00C15557">
      <w:pPr>
        <w:pStyle w:val="PlainText"/>
        <w:numPr>
          <w:ilvl w:val="0"/>
          <w:numId w:val="17"/>
        </w:numPr>
        <w:spacing w:before="120" w:after="120"/>
        <w:jc w:val="both"/>
      </w:pPr>
      <w:r w:rsidRPr="007B3F10">
        <w:t xml:space="preserve">Opcode  – </w:t>
      </w:r>
      <w:r w:rsidR="00731D7A" w:rsidRPr="007B3F10">
        <w:t>MSU_DEVICE_UPDATE (1)</w:t>
      </w:r>
    </w:p>
    <w:p w:rsidR="00C15557" w:rsidRPr="007B3F10" w:rsidRDefault="00C15557" w:rsidP="00C15557">
      <w:pPr>
        <w:pStyle w:val="PlainText"/>
        <w:numPr>
          <w:ilvl w:val="0"/>
          <w:numId w:val="17"/>
        </w:numPr>
        <w:spacing w:before="120" w:after="120"/>
        <w:jc w:val="both"/>
      </w:pPr>
      <w:r w:rsidRPr="007B3F10">
        <w:t>Subcode – TRANSFER_ABORTED (8)</w:t>
      </w:r>
    </w:p>
    <w:p w:rsidR="00C15557" w:rsidRPr="007B3F10" w:rsidRDefault="00C15557" w:rsidP="00C15557">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rsidRPr="007B3F10">
        <w:t xml:space="preserve"> description. </w:t>
      </w:r>
    </w:p>
    <w:p w:rsidR="006A54E8" w:rsidRDefault="006A54E8" w:rsidP="006A54E8">
      <w:pPr>
        <w:pStyle w:val="PlainText"/>
        <w:numPr>
          <w:ilvl w:val="0"/>
          <w:numId w:val="17"/>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 </w:t>
      </w:r>
    </w:p>
    <w:p w:rsidR="001461AB" w:rsidRPr="007B3F10" w:rsidRDefault="001461AB" w:rsidP="006A54E8">
      <w:pPr>
        <w:pStyle w:val="PlainText"/>
        <w:numPr>
          <w:ilvl w:val="0"/>
          <w:numId w:val="17"/>
        </w:numPr>
        <w:spacing w:before="120" w:after="120"/>
        <w:jc w:val="both"/>
      </w:pPr>
      <w:r w:rsidRPr="001461AB">
        <w:t>Transaction</w:t>
      </w:r>
      <w:r>
        <w:t xml:space="preserve"> ID</w:t>
      </w:r>
      <w:r w:rsidR="00F32E48">
        <w:t>- Transaction ID unique to the</w:t>
      </w:r>
      <w:r w:rsidRPr="001461AB">
        <w:t xml:space="preserve"> give</w:t>
      </w:r>
      <w:r w:rsidR="00B823D0">
        <w:t>n</w:t>
      </w:r>
      <w:r w:rsidRPr="001461AB">
        <w:t xml:space="preserve"> upgrade cycle.</w:t>
      </w:r>
    </w:p>
    <w:p w:rsidR="000132B5" w:rsidRPr="007B3F10" w:rsidRDefault="0053586D" w:rsidP="009173D5">
      <w:pPr>
        <w:pStyle w:val="PlainText"/>
        <w:numPr>
          <w:ilvl w:val="1"/>
          <w:numId w:val="32"/>
        </w:numPr>
        <w:spacing w:before="120" w:after="120"/>
        <w:jc w:val="both"/>
      </w:pPr>
      <w:r w:rsidRPr="007B3F10">
        <w:t xml:space="preserve">If the </w:t>
      </w:r>
      <w:r w:rsidR="00DA3060" w:rsidRPr="007B3F10">
        <w:t>clients</w:t>
      </w:r>
      <w:r w:rsidR="00662D50" w:rsidRPr="007B3F10">
        <w:t xml:space="preserve"> receive </w:t>
      </w:r>
      <w:r w:rsidR="00DA3060" w:rsidRPr="007B3F10">
        <w:t>MSU abort, they</w:t>
      </w:r>
      <w:r w:rsidR="00F46318" w:rsidRPr="007B3F10">
        <w:t xml:space="preserve"> have to undo all the </w:t>
      </w:r>
      <w:r w:rsidR="00DA3060" w:rsidRPr="007B3F10">
        <w:t>MSU</w:t>
      </w:r>
      <w:r w:rsidR="00F46318" w:rsidRPr="007B3F10">
        <w:t xml:space="preserve"> </w:t>
      </w:r>
      <w:r w:rsidR="00DA3060" w:rsidRPr="007B3F10">
        <w:t>process which is subject to a clients</w:t>
      </w:r>
      <w:r w:rsidR="00EF5BDC" w:rsidRPr="007B3F10">
        <w:t>’</w:t>
      </w:r>
      <w:r w:rsidR="00DA3060" w:rsidRPr="007B3F10">
        <w:t xml:space="preserve"> local matter.</w:t>
      </w:r>
      <w:r w:rsidR="00F46318" w:rsidRPr="007B3F10">
        <w:t xml:space="preserve">    </w:t>
      </w:r>
    </w:p>
    <w:p w:rsidR="00DC5AFE" w:rsidRDefault="00DC5AFE">
      <w:pPr>
        <w:widowControl/>
        <w:suppressAutoHyphens w:val="0"/>
        <w:rPr>
          <w:rFonts w:ascii="Courier New" w:hAnsi="Courier New" w:cs="Courier New"/>
          <w:sz w:val="20"/>
          <w:szCs w:val="20"/>
        </w:rPr>
      </w:pPr>
      <w:r>
        <w:br w:type="page"/>
      </w:r>
    </w:p>
    <w:p w:rsidR="005D54C7" w:rsidRPr="007B3F10" w:rsidRDefault="005D54C7" w:rsidP="009173D5">
      <w:pPr>
        <w:pStyle w:val="PlainText"/>
        <w:numPr>
          <w:ilvl w:val="1"/>
          <w:numId w:val="32"/>
        </w:numPr>
        <w:spacing w:before="120" w:after="120"/>
        <w:jc w:val="both"/>
      </w:pPr>
      <w:r w:rsidRPr="007B3F10">
        <w:lastRenderedPageBreak/>
        <w:t>Status Message</w:t>
      </w:r>
      <w:r w:rsidR="003B77B8" w:rsidRPr="007B3F10">
        <w:t xml:space="preserve"> – </w:t>
      </w:r>
      <w:r w:rsidR="00905A5A" w:rsidRPr="007B3F10">
        <w:t>This message is sent (unicast) by the clients to the server</w:t>
      </w:r>
      <w:r w:rsidR="004E307B" w:rsidRPr="007B3F10">
        <w:t xml:space="preserve"> with the Subcode set to CLIENT_STATUS_</w:t>
      </w:r>
      <w:r w:rsidR="000F3A18" w:rsidRPr="007B3F10">
        <w:t>UPDATE_</w:t>
      </w:r>
      <w:r w:rsidR="004E307B" w:rsidRPr="007B3F10">
        <w:t>RESPONSE</w:t>
      </w:r>
      <w:r w:rsidR="00905A5A" w:rsidRPr="007B3F10">
        <w:t>. Two packets</w:t>
      </w:r>
      <w:r w:rsidR="00B327CE" w:rsidRPr="007B3F10">
        <w:t xml:space="preserve"> (number of packets is implementation specific)</w:t>
      </w:r>
      <w:r w:rsidR="00905A5A" w:rsidRPr="007B3F10">
        <w:t xml:space="preserve"> are sent in succession with a delay of </w:t>
      </w:r>
      <w:r w:rsidR="006D1108" w:rsidRPr="007B3F10">
        <w:t>STATUS_MESSAGE_GAP</w:t>
      </w:r>
      <w:r w:rsidR="004E307B" w:rsidRPr="007B3F10">
        <w:t xml:space="preserve"> after the</w:t>
      </w:r>
      <w:r w:rsidR="00D653A2" w:rsidRPr="007B3F10">
        <w:t xml:space="preserve"> completion of</w:t>
      </w:r>
      <w:r w:rsidR="004E307B" w:rsidRPr="007B3F10">
        <w:t xml:space="preserve"> CRC calculation. </w:t>
      </w:r>
    </w:p>
    <w:p w:rsidR="00D20D2A" w:rsidRDefault="004E307B" w:rsidP="004E307B">
      <w:pPr>
        <w:pStyle w:val="PlainText"/>
        <w:spacing w:before="120" w:after="120"/>
        <w:ind w:left="1080"/>
        <w:jc w:val="both"/>
      </w:pPr>
      <w:r w:rsidRPr="007B3F10">
        <w:t xml:space="preserve">The server can explicitly request for this message </w:t>
      </w:r>
      <w:r w:rsidR="00D653A2" w:rsidRPr="007B3F10">
        <w:t xml:space="preserve">from the clients </w:t>
      </w:r>
      <w:r w:rsidRPr="007B3F10">
        <w:t>by sending (unicast) with the Subcode CLIENT_STATUS_</w:t>
      </w:r>
      <w:r w:rsidR="000F3A18" w:rsidRPr="007B3F10">
        <w:t>UPDATE_</w:t>
      </w:r>
      <w:r w:rsidRPr="007B3F10">
        <w:t xml:space="preserve">REQUEST. </w:t>
      </w:r>
      <w:r w:rsidR="003A7306" w:rsidRPr="007B3F10">
        <w:t xml:space="preserve">Refer </w:t>
      </w:r>
      <w:r w:rsidR="000A6FC6">
        <w:t>Table 17</w:t>
      </w:r>
      <w:r w:rsidR="005D06D2">
        <w:fldChar w:fldCharType="begin"/>
      </w:r>
      <w:r w:rsidR="005D06D2">
        <w:instrText xml:space="preserve"> REF _Ref323214466 \h  \* MERGEFORMAT </w:instrText>
      </w:r>
      <w:r w:rsidR="005D06D2">
        <w:fldChar w:fldCharType="separate"/>
      </w:r>
      <w:r w:rsidR="005D06D2">
        <w:fldChar w:fldCharType="end"/>
      </w:r>
      <w:r w:rsidR="00690E95" w:rsidRPr="007B3F10">
        <w:t xml:space="preserve"> for the message format.</w:t>
      </w:r>
    </w:p>
    <w:p w:rsidR="00D20D2A" w:rsidRPr="007B3F10" w:rsidRDefault="00D20D2A" w:rsidP="004E307B">
      <w:pPr>
        <w:pStyle w:val="PlainText"/>
        <w:spacing w:before="120" w:after="120"/>
        <w:ind w:left="1080"/>
        <w:jc w:val="both"/>
      </w:pPr>
    </w:p>
    <w:p w:rsidR="000C111B" w:rsidRDefault="000C111B" w:rsidP="003B77B8">
      <w:pPr>
        <w:pStyle w:val="Caption"/>
        <w:jc w:val="center"/>
        <w:rPr>
          <w:rFonts w:ascii="Courier New" w:hAnsi="Courier New" w:cs="Courier New"/>
          <w:sz w:val="16"/>
          <w:szCs w:val="16"/>
        </w:rPr>
      </w:pPr>
    </w:p>
    <w:p w:rsidR="00D20D2A" w:rsidRDefault="00D20D2A" w:rsidP="00D20D2A"/>
    <w:p w:rsidR="00DC5AFE" w:rsidRDefault="00DC5AFE" w:rsidP="00DC5AFE">
      <w:pPr>
        <w:tabs>
          <w:tab w:val="left" w:pos="2792"/>
        </w:tabs>
      </w:pPr>
      <w:r>
        <w:tab/>
      </w:r>
    </w:p>
    <w:tbl>
      <w:tblPr>
        <w:tblW w:w="7513" w:type="dxa"/>
        <w:tblInd w:w="1242" w:type="dxa"/>
        <w:tblLook w:val="04A0" w:firstRow="1" w:lastRow="0" w:firstColumn="1" w:lastColumn="0" w:noHBand="0" w:noVBand="1"/>
      </w:tblPr>
      <w:tblGrid>
        <w:gridCol w:w="2127"/>
        <w:gridCol w:w="1275"/>
        <w:gridCol w:w="1418"/>
        <w:gridCol w:w="2693"/>
      </w:tblGrid>
      <w:tr w:rsidR="00754E7E" w:rsidRPr="00DC5AFE" w:rsidTr="00754E7E">
        <w:trPr>
          <w:trHeight w:val="258"/>
        </w:trPr>
        <w:tc>
          <w:tcPr>
            <w:tcW w:w="2127" w:type="dxa"/>
            <w:tcBorders>
              <w:top w:val="single" w:sz="8" w:space="0" w:color="auto"/>
              <w:left w:val="single" w:sz="8" w:space="0" w:color="auto"/>
              <w:bottom w:val="single" w:sz="8" w:space="0" w:color="auto"/>
              <w:right w:val="single" w:sz="8" w:space="0" w:color="auto"/>
            </w:tcBorders>
            <w:shd w:val="clear" w:color="000000" w:fill="3366FF"/>
            <w:noWrap/>
            <w:vAlign w:val="bottom"/>
            <w:hideMark/>
          </w:tcPr>
          <w:p w:rsidR="00DC5AFE" w:rsidRPr="00DC5AFE" w:rsidRDefault="00DC5AFE" w:rsidP="00DC5AFE">
            <w:pPr>
              <w:widowControl/>
              <w:suppressAutoHyphens w:val="0"/>
              <w:jc w:val="center"/>
              <w:rPr>
                <w:rFonts w:ascii="Verdana" w:eastAsia="Times New Roman" w:hAnsi="Verdana" w:cs="Arial"/>
                <w:b/>
                <w:bCs/>
                <w:color w:val="FFFFFF"/>
                <w:kern w:val="0"/>
                <w:sz w:val="16"/>
                <w:szCs w:val="16"/>
                <w:lang w:val="en-IN" w:eastAsia="en-IN" w:bidi="ar-SA"/>
              </w:rPr>
            </w:pPr>
            <w:r w:rsidRPr="00DC5AFE">
              <w:rPr>
                <w:rFonts w:ascii="Verdana" w:eastAsia="Times New Roman" w:hAnsi="Verdana" w:cs="Arial"/>
                <w:b/>
                <w:bCs/>
                <w:color w:val="FFFFFF"/>
                <w:kern w:val="0"/>
                <w:sz w:val="16"/>
                <w:szCs w:val="16"/>
                <w:lang w:val="en-IN" w:eastAsia="en-IN" w:bidi="ar-SA"/>
              </w:rPr>
              <w:t>Byte-0</w:t>
            </w:r>
          </w:p>
        </w:tc>
        <w:tc>
          <w:tcPr>
            <w:tcW w:w="1275" w:type="dxa"/>
            <w:tcBorders>
              <w:top w:val="single" w:sz="8" w:space="0" w:color="auto"/>
              <w:left w:val="nil"/>
              <w:bottom w:val="single" w:sz="8" w:space="0" w:color="auto"/>
              <w:right w:val="single" w:sz="8" w:space="0" w:color="auto"/>
            </w:tcBorders>
            <w:shd w:val="clear" w:color="000000" w:fill="3366FF"/>
            <w:noWrap/>
            <w:vAlign w:val="bottom"/>
            <w:hideMark/>
          </w:tcPr>
          <w:p w:rsidR="00DC5AFE" w:rsidRPr="00DC5AFE" w:rsidRDefault="00DC5AFE" w:rsidP="00DC5AFE">
            <w:pPr>
              <w:widowControl/>
              <w:suppressAutoHyphens w:val="0"/>
              <w:jc w:val="center"/>
              <w:rPr>
                <w:rFonts w:ascii="Verdana" w:eastAsia="Times New Roman" w:hAnsi="Verdana" w:cs="Arial"/>
                <w:b/>
                <w:bCs/>
                <w:color w:val="FFFFFF"/>
                <w:kern w:val="0"/>
                <w:sz w:val="16"/>
                <w:szCs w:val="16"/>
                <w:lang w:val="en-IN" w:eastAsia="en-IN" w:bidi="ar-SA"/>
              </w:rPr>
            </w:pPr>
            <w:r w:rsidRPr="00DC5AFE">
              <w:rPr>
                <w:rFonts w:ascii="Verdana" w:eastAsia="Times New Roman" w:hAnsi="Verdana" w:cs="Arial"/>
                <w:b/>
                <w:bCs/>
                <w:color w:val="FFFFFF"/>
                <w:kern w:val="0"/>
                <w:sz w:val="16"/>
                <w:szCs w:val="16"/>
                <w:lang w:val="en-IN" w:eastAsia="en-IN" w:bidi="ar-SA"/>
              </w:rPr>
              <w:t>Byte-1</w:t>
            </w:r>
          </w:p>
        </w:tc>
        <w:tc>
          <w:tcPr>
            <w:tcW w:w="1418" w:type="dxa"/>
            <w:tcBorders>
              <w:top w:val="single" w:sz="8" w:space="0" w:color="auto"/>
              <w:left w:val="nil"/>
              <w:bottom w:val="single" w:sz="8" w:space="0" w:color="auto"/>
              <w:right w:val="single" w:sz="8" w:space="0" w:color="auto"/>
            </w:tcBorders>
            <w:shd w:val="clear" w:color="000000" w:fill="3366FF"/>
            <w:noWrap/>
            <w:vAlign w:val="bottom"/>
            <w:hideMark/>
          </w:tcPr>
          <w:p w:rsidR="00DC5AFE" w:rsidRPr="00DC5AFE" w:rsidRDefault="00DC5AFE" w:rsidP="00DC5AFE">
            <w:pPr>
              <w:widowControl/>
              <w:suppressAutoHyphens w:val="0"/>
              <w:jc w:val="center"/>
              <w:rPr>
                <w:rFonts w:ascii="Verdana" w:eastAsia="Times New Roman" w:hAnsi="Verdana" w:cs="Arial"/>
                <w:b/>
                <w:bCs/>
                <w:color w:val="FFFFFF"/>
                <w:kern w:val="0"/>
                <w:sz w:val="16"/>
                <w:szCs w:val="16"/>
                <w:lang w:val="en-IN" w:eastAsia="en-IN" w:bidi="ar-SA"/>
              </w:rPr>
            </w:pPr>
            <w:r w:rsidRPr="00DC5AFE">
              <w:rPr>
                <w:rFonts w:ascii="Verdana" w:eastAsia="Times New Roman" w:hAnsi="Verdana" w:cs="Arial"/>
                <w:b/>
                <w:bCs/>
                <w:color w:val="FFFFFF"/>
                <w:kern w:val="0"/>
                <w:sz w:val="16"/>
                <w:szCs w:val="16"/>
                <w:lang w:val="en-IN" w:eastAsia="en-IN" w:bidi="ar-SA"/>
              </w:rPr>
              <w:t>Byte-2</w:t>
            </w:r>
          </w:p>
        </w:tc>
        <w:tc>
          <w:tcPr>
            <w:tcW w:w="2693" w:type="dxa"/>
            <w:tcBorders>
              <w:top w:val="single" w:sz="8" w:space="0" w:color="auto"/>
              <w:left w:val="nil"/>
              <w:bottom w:val="single" w:sz="8" w:space="0" w:color="auto"/>
              <w:right w:val="single" w:sz="8" w:space="0" w:color="auto"/>
            </w:tcBorders>
            <w:shd w:val="clear" w:color="000000" w:fill="3366FF"/>
            <w:noWrap/>
            <w:vAlign w:val="bottom"/>
            <w:hideMark/>
          </w:tcPr>
          <w:p w:rsidR="00DC5AFE" w:rsidRPr="00DC5AFE" w:rsidRDefault="00DC5AFE" w:rsidP="00DC5AFE">
            <w:pPr>
              <w:widowControl/>
              <w:suppressAutoHyphens w:val="0"/>
              <w:jc w:val="center"/>
              <w:rPr>
                <w:rFonts w:ascii="Verdana" w:eastAsia="Times New Roman" w:hAnsi="Verdana" w:cs="Arial"/>
                <w:b/>
                <w:bCs/>
                <w:color w:val="FFFFFF"/>
                <w:kern w:val="0"/>
                <w:sz w:val="16"/>
                <w:szCs w:val="16"/>
                <w:lang w:val="en-IN" w:eastAsia="en-IN" w:bidi="ar-SA"/>
              </w:rPr>
            </w:pPr>
            <w:r w:rsidRPr="00DC5AFE">
              <w:rPr>
                <w:rFonts w:ascii="Verdana" w:eastAsia="Times New Roman" w:hAnsi="Verdana" w:cs="Arial"/>
                <w:b/>
                <w:bCs/>
                <w:color w:val="FFFFFF"/>
                <w:kern w:val="0"/>
                <w:sz w:val="16"/>
                <w:szCs w:val="16"/>
                <w:lang w:val="en-IN" w:eastAsia="en-IN" w:bidi="ar-SA"/>
              </w:rPr>
              <w:t>Byte-3</w:t>
            </w:r>
          </w:p>
        </w:tc>
      </w:tr>
      <w:tr w:rsidR="00754E7E" w:rsidRPr="00DC5AFE" w:rsidTr="00754E7E">
        <w:trPr>
          <w:trHeight w:val="561"/>
        </w:trPr>
        <w:tc>
          <w:tcPr>
            <w:tcW w:w="2127" w:type="dxa"/>
            <w:tcBorders>
              <w:top w:val="nil"/>
              <w:left w:val="single" w:sz="8" w:space="0" w:color="auto"/>
              <w:bottom w:val="single" w:sz="8" w:space="0" w:color="auto"/>
              <w:right w:val="single" w:sz="8" w:space="0" w:color="auto"/>
            </w:tcBorders>
            <w:shd w:val="clear" w:color="000000" w:fill="C0C0C0"/>
            <w:vAlign w:val="bottom"/>
            <w:hideMark/>
          </w:tcPr>
          <w:p w:rsidR="00DC5AFE" w:rsidRPr="00DC5AFE" w:rsidRDefault="00DC5AFE" w:rsidP="00DC5AFE">
            <w:pPr>
              <w:widowControl/>
              <w:suppressAutoHyphens w:val="0"/>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Opcode (4)  | Subcode (4)</w:t>
            </w:r>
          </w:p>
        </w:tc>
        <w:tc>
          <w:tcPr>
            <w:tcW w:w="1275" w:type="dxa"/>
            <w:tcBorders>
              <w:top w:val="nil"/>
              <w:left w:val="nil"/>
              <w:bottom w:val="single" w:sz="8" w:space="0" w:color="auto"/>
              <w:right w:val="single" w:sz="8" w:space="0" w:color="auto"/>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Status</w:t>
            </w:r>
          </w:p>
        </w:tc>
        <w:tc>
          <w:tcPr>
            <w:tcW w:w="1418" w:type="dxa"/>
            <w:tcBorders>
              <w:top w:val="nil"/>
              <w:left w:val="nil"/>
              <w:bottom w:val="single" w:sz="8" w:space="0" w:color="auto"/>
              <w:right w:val="single" w:sz="8" w:space="0" w:color="auto"/>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Error Code</w:t>
            </w:r>
          </w:p>
        </w:tc>
        <w:tc>
          <w:tcPr>
            <w:tcW w:w="2693" w:type="dxa"/>
            <w:tcBorders>
              <w:top w:val="nil"/>
              <w:left w:val="nil"/>
              <w:bottom w:val="single" w:sz="8" w:space="0" w:color="auto"/>
              <w:right w:val="single" w:sz="8" w:space="0" w:color="auto"/>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IP Version (1) | Protocol Version (3) | reserved (4)</w:t>
            </w:r>
          </w:p>
        </w:tc>
      </w:tr>
      <w:tr w:rsidR="00DC5AFE" w:rsidRPr="00DC5AFE" w:rsidTr="00754E7E">
        <w:trPr>
          <w:trHeight w:val="301"/>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TransactionID</w:t>
            </w:r>
          </w:p>
        </w:tc>
      </w:tr>
      <w:tr w:rsidR="00DC5AFE" w:rsidRPr="00DC5AFE" w:rsidTr="00754E7E">
        <w:trPr>
          <w:trHeight w:val="301"/>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ID[0]</w:t>
            </w:r>
          </w:p>
        </w:tc>
      </w:tr>
      <w:tr w:rsidR="00DC5AFE" w:rsidRPr="00DC5AFE" w:rsidTr="00754E7E">
        <w:trPr>
          <w:trHeight w:val="301"/>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ID[1]</w:t>
            </w:r>
          </w:p>
        </w:tc>
      </w:tr>
      <w:tr w:rsidR="00DC5AFE" w:rsidRPr="00DC5AFE" w:rsidTr="00754E7E">
        <w:trPr>
          <w:trHeight w:val="258"/>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ID[2]</w:t>
            </w:r>
          </w:p>
        </w:tc>
      </w:tr>
      <w:tr w:rsidR="00DC5AFE" w:rsidRPr="00DC5AFE" w:rsidTr="00754E7E">
        <w:trPr>
          <w:trHeight w:val="258"/>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ID[3]</w:t>
            </w:r>
          </w:p>
        </w:tc>
      </w:tr>
      <w:tr w:rsidR="00DC5AFE" w:rsidRPr="00DC5AFE" w:rsidTr="00754E7E">
        <w:trPr>
          <w:trHeight w:val="258"/>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ID[4]</w:t>
            </w:r>
          </w:p>
        </w:tc>
      </w:tr>
      <w:tr w:rsidR="00DC5AFE" w:rsidRPr="00DC5AFE" w:rsidTr="00754E7E">
        <w:trPr>
          <w:trHeight w:val="258"/>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ID[5]</w:t>
            </w:r>
          </w:p>
        </w:tc>
      </w:tr>
      <w:tr w:rsidR="00DC5AFE" w:rsidRPr="00DC5AFE" w:rsidTr="00754E7E">
        <w:trPr>
          <w:trHeight w:val="258"/>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ID[6]</w:t>
            </w:r>
          </w:p>
        </w:tc>
      </w:tr>
      <w:tr w:rsidR="00DC5AFE" w:rsidRPr="00DC5AFE" w:rsidTr="00754E7E">
        <w:trPr>
          <w:trHeight w:val="258"/>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ID[7]</w:t>
            </w:r>
          </w:p>
        </w:tc>
      </w:tr>
      <w:tr w:rsidR="00DC5AFE" w:rsidRPr="00DC5AFE" w:rsidTr="00754E7E">
        <w:trPr>
          <w:trHeight w:val="258"/>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ID[8]</w:t>
            </w:r>
          </w:p>
        </w:tc>
      </w:tr>
      <w:tr w:rsidR="00DC5AFE" w:rsidRPr="00DC5AFE" w:rsidTr="00754E7E">
        <w:trPr>
          <w:trHeight w:val="258"/>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ID[9]</w:t>
            </w:r>
          </w:p>
        </w:tc>
      </w:tr>
      <w:tr w:rsidR="00754E7E" w:rsidRPr="00DC5AFE" w:rsidTr="00754E7E">
        <w:trPr>
          <w:trHeight w:val="258"/>
        </w:trPr>
        <w:tc>
          <w:tcPr>
            <w:tcW w:w="2127" w:type="dxa"/>
            <w:tcBorders>
              <w:top w:val="nil"/>
              <w:left w:val="single" w:sz="8" w:space="0" w:color="auto"/>
              <w:bottom w:val="single" w:sz="8" w:space="0" w:color="auto"/>
              <w:right w:val="single" w:sz="8" w:space="0" w:color="auto"/>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CCM Retry</w:t>
            </w:r>
          </w:p>
        </w:tc>
        <w:tc>
          <w:tcPr>
            <w:tcW w:w="1275" w:type="dxa"/>
            <w:tcBorders>
              <w:top w:val="nil"/>
              <w:left w:val="nil"/>
              <w:bottom w:val="single" w:sz="8" w:space="0" w:color="auto"/>
              <w:right w:val="single" w:sz="8" w:space="0" w:color="auto"/>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SCM Retry</w:t>
            </w:r>
          </w:p>
        </w:tc>
        <w:tc>
          <w:tcPr>
            <w:tcW w:w="4111" w:type="dxa"/>
            <w:gridSpan w:val="2"/>
            <w:tcBorders>
              <w:top w:val="single" w:sz="8" w:space="0" w:color="auto"/>
              <w:left w:val="nil"/>
              <w:bottom w:val="single" w:sz="8" w:space="0" w:color="auto"/>
              <w:right w:val="single" w:sz="8" w:space="0" w:color="000000"/>
            </w:tcBorders>
            <w:shd w:val="clear" w:color="000000" w:fill="FFCC99"/>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Reserved</w:t>
            </w:r>
          </w:p>
        </w:tc>
      </w:tr>
    </w:tbl>
    <w:p w:rsidR="00291690" w:rsidRDefault="00291690" w:rsidP="003B77B8">
      <w:pPr>
        <w:pStyle w:val="Caption"/>
        <w:jc w:val="center"/>
        <w:rPr>
          <w:rFonts w:ascii="Courier New" w:hAnsi="Courier New" w:cs="Courier New"/>
          <w:sz w:val="16"/>
          <w:szCs w:val="16"/>
        </w:rPr>
      </w:pPr>
      <w:bookmarkStart w:id="17" w:name="_Ref323214466"/>
    </w:p>
    <w:p w:rsidR="003B77B8" w:rsidRPr="007B3F10" w:rsidRDefault="003B77B8" w:rsidP="003B77B8">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sidR="0061243B"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61243B" w:rsidRPr="007B3F10">
        <w:rPr>
          <w:rFonts w:ascii="Courier New" w:hAnsi="Courier New" w:cs="Courier New"/>
          <w:sz w:val="16"/>
          <w:szCs w:val="16"/>
        </w:rPr>
        <w:fldChar w:fldCharType="end"/>
      </w:r>
      <w:bookmarkEnd w:id="17"/>
      <w:r w:rsidR="00056449">
        <w:rPr>
          <w:rFonts w:ascii="Courier New" w:hAnsi="Courier New" w:cs="Courier New"/>
          <w:sz w:val="16"/>
          <w:szCs w:val="16"/>
        </w:rPr>
        <w:t xml:space="preserve">  17</w:t>
      </w:r>
      <w:r w:rsidRPr="007B3F10">
        <w:rPr>
          <w:rFonts w:ascii="Courier New" w:hAnsi="Courier New" w:cs="Courier New"/>
          <w:sz w:val="16"/>
          <w:szCs w:val="16"/>
        </w:rPr>
        <w:t xml:space="preserve"> – Status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1B36C8" w:rsidRPr="007B3F10">
        <w:rPr>
          <w:rFonts w:ascii="Courier New" w:hAnsi="Courier New" w:cs="Courier New"/>
          <w:sz w:val="16"/>
          <w:szCs w:val="16"/>
        </w:rPr>
        <w:t>)</w:t>
      </w:r>
    </w:p>
    <w:p w:rsidR="003B77B8" w:rsidRPr="007B3F10" w:rsidRDefault="003B77B8" w:rsidP="003B77B8">
      <w:pPr>
        <w:rPr>
          <w:rFonts w:ascii="Courier New" w:hAnsi="Courier New" w:cs="Courier New"/>
        </w:rPr>
      </w:pPr>
    </w:p>
    <w:p w:rsidR="003B77B8" w:rsidRPr="007B3F10" w:rsidRDefault="003B77B8" w:rsidP="003B77B8">
      <w:pPr>
        <w:pStyle w:val="PlainText"/>
        <w:numPr>
          <w:ilvl w:val="0"/>
          <w:numId w:val="24"/>
        </w:numPr>
        <w:jc w:val="both"/>
      </w:pPr>
      <w:r w:rsidRPr="007B3F10">
        <w:rPr>
          <w:lang w:val="fr-FR"/>
        </w:rPr>
        <w:t xml:space="preserve">Opcode  -   </w:t>
      </w:r>
      <w:r w:rsidRPr="007B3F10">
        <w:t>MSU_DEVICE_UPGRADE    (1)</w:t>
      </w:r>
    </w:p>
    <w:p w:rsidR="004E307B" w:rsidRPr="007B3F10" w:rsidRDefault="003B77B8" w:rsidP="002A0807">
      <w:pPr>
        <w:pStyle w:val="PlainText"/>
        <w:numPr>
          <w:ilvl w:val="0"/>
          <w:numId w:val="24"/>
        </w:numPr>
        <w:spacing w:before="120" w:after="120"/>
        <w:ind w:right="180"/>
        <w:jc w:val="both"/>
      </w:pPr>
      <w:r w:rsidRPr="007B3F10">
        <w:t xml:space="preserve">Subcode –   </w:t>
      </w:r>
      <w:r w:rsidR="004E307B" w:rsidRPr="007B3F10">
        <w:t>CLIENT_STATUS</w:t>
      </w:r>
      <w:r w:rsidR="007052C1" w:rsidRPr="007B3F10">
        <w:t>_UPDATE</w:t>
      </w:r>
      <w:r w:rsidR="004E307B" w:rsidRPr="007B3F10">
        <w:t>_REQUEST  (</w:t>
      </w:r>
      <w:r w:rsidR="003A4699" w:rsidRPr="007B3F10">
        <w:t>1</w:t>
      </w:r>
      <w:r w:rsidR="00717637" w:rsidRPr="007B3F10">
        <w:t>1</w:t>
      </w:r>
      <w:r w:rsidR="004E307B" w:rsidRPr="007B3F10">
        <w:t>)</w:t>
      </w:r>
    </w:p>
    <w:p w:rsidR="003B77B8" w:rsidRPr="007B3F10" w:rsidRDefault="004E307B" w:rsidP="004E307B">
      <w:pPr>
        <w:pStyle w:val="PlainText"/>
        <w:spacing w:before="120" w:after="120"/>
        <w:ind w:left="1080" w:right="180"/>
        <w:jc w:val="both"/>
      </w:pPr>
      <w:r w:rsidRPr="007B3F10">
        <w:t xml:space="preserve">               </w:t>
      </w:r>
      <w:r w:rsidR="001B36C8" w:rsidRPr="007B3F10">
        <w:t>CLIENT_STATUS_</w:t>
      </w:r>
      <w:r w:rsidR="007052C1" w:rsidRPr="007B3F10">
        <w:t>UPDATE_</w:t>
      </w:r>
      <w:r w:rsidR="001B36C8" w:rsidRPr="007B3F10">
        <w:t>RESPONSE (</w:t>
      </w:r>
      <w:r w:rsidR="00106B8C" w:rsidRPr="007B3F10">
        <w:t>1</w:t>
      </w:r>
      <w:r w:rsidR="00717637" w:rsidRPr="007B3F10">
        <w:t>2</w:t>
      </w:r>
      <w:r w:rsidR="001B36C8" w:rsidRPr="007B3F10">
        <w:t>)</w:t>
      </w:r>
    </w:p>
    <w:p w:rsidR="006D1108" w:rsidRPr="007B3F10" w:rsidRDefault="006D1108" w:rsidP="002A0807">
      <w:pPr>
        <w:pStyle w:val="PlainText"/>
        <w:numPr>
          <w:ilvl w:val="0"/>
          <w:numId w:val="24"/>
        </w:numPr>
        <w:spacing w:before="120" w:after="120"/>
        <w:ind w:right="180"/>
        <w:jc w:val="both"/>
      </w:pPr>
      <w:r w:rsidRPr="007B3F10">
        <w:t>Status  -   PASS (0)</w:t>
      </w:r>
    </w:p>
    <w:p w:rsidR="006D1108" w:rsidRPr="007B3F10" w:rsidRDefault="006D1108" w:rsidP="006D1108">
      <w:pPr>
        <w:pStyle w:val="PlainText"/>
        <w:spacing w:before="120" w:after="120"/>
        <w:ind w:left="1080" w:right="180"/>
        <w:jc w:val="both"/>
      </w:pPr>
      <w:r w:rsidRPr="007B3F10">
        <w:t xml:space="preserve">               FAIL (1)</w:t>
      </w:r>
    </w:p>
    <w:p w:rsidR="006D1108" w:rsidRPr="007B3F10" w:rsidRDefault="006D1108" w:rsidP="006D1108">
      <w:pPr>
        <w:pStyle w:val="PlainText"/>
        <w:spacing w:before="120" w:after="120"/>
        <w:ind w:left="1080" w:right="180"/>
        <w:jc w:val="both"/>
      </w:pPr>
      <w:r w:rsidRPr="007B3F10">
        <w:t xml:space="preserve">               IN_PROGRESS (3)</w:t>
      </w:r>
    </w:p>
    <w:p w:rsidR="000132B5" w:rsidRPr="007B3F10" w:rsidRDefault="000132B5" w:rsidP="000132B5">
      <w:pPr>
        <w:ind w:left="1080" w:firstLine="360"/>
        <w:jc w:val="both"/>
        <w:rPr>
          <w:rFonts w:ascii="Courier New" w:hAnsi="Courier New" w:cs="Courier New"/>
          <w:b/>
          <w:sz w:val="20"/>
          <w:szCs w:val="20"/>
        </w:rPr>
      </w:pPr>
    </w:p>
    <w:p w:rsidR="00A13579" w:rsidRPr="007B3F10" w:rsidRDefault="006B6CBE" w:rsidP="00A13579">
      <w:pPr>
        <w:pStyle w:val="PlainText"/>
        <w:numPr>
          <w:ilvl w:val="0"/>
          <w:numId w:val="24"/>
        </w:numPr>
        <w:jc w:val="both"/>
      </w:pPr>
      <w:r w:rsidRPr="007B3F10">
        <w:t xml:space="preserve">Error Code </w:t>
      </w:r>
      <w:r w:rsidR="00A13579" w:rsidRPr="007B3F10">
        <w:t xml:space="preserve">- </w:t>
      </w:r>
      <w:r w:rsidR="007E64A9" w:rsidRPr="007B3F10">
        <w:t>Failure code (</w:t>
      </w:r>
      <w:r w:rsidR="002F3B85" w:rsidRPr="007B3F10">
        <w:t>0 if there is no failure</w:t>
      </w:r>
      <w:r w:rsidR="007E64A9" w:rsidRPr="007B3F10">
        <w:t>)</w:t>
      </w:r>
    </w:p>
    <w:p w:rsidR="006A54E8" w:rsidRPr="007B3F10" w:rsidRDefault="006A54E8" w:rsidP="006A54E8">
      <w:pPr>
        <w:pStyle w:val="PlainText"/>
        <w:numPr>
          <w:ilvl w:val="0"/>
          <w:numId w:val="24"/>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rsidRPr="007B3F10">
        <w:t xml:space="preserve"> description. </w:t>
      </w:r>
    </w:p>
    <w:p w:rsidR="006A54E8" w:rsidRPr="007B3F10" w:rsidRDefault="006A54E8" w:rsidP="006A54E8">
      <w:pPr>
        <w:pStyle w:val="PlainText"/>
        <w:numPr>
          <w:ilvl w:val="0"/>
          <w:numId w:val="24"/>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 </w:t>
      </w:r>
    </w:p>
    <w:p w:rsidR="00CC03E7" w:rsidRPr="007B3F10" w:rsidRDefault="0099528E" w:rsidP="004C189D">
      <w:pPr>
        <w:pStyle w:val="PlainText"/>
        <w:numPr>
          <w:ilvl w:val="0"/>
          <w:numId w:val="24"/>
        </w:numPr>
        <w:spacing w:before="120" w:after="120"/>
        <w:jc w:val="both"/>
      </w:pPr>
      <w:r w:rsidRPr="007B3F10">
        <w:t xml:space="preserve">TransactionID – The latest TransactionID stored by the client for the current MSU cycle. </w:t>
      </w:r>
    </w:p>
    <w:p w:rsidR="006A7588" w:rsidRPr="007B3F10" w:rsidRDefault="006A7588" w:rsidP="004C189D">
      <w:pPr>
        <w:pStyle w:val="PlainText"/>
        <w:numPr>
          <w:ilvl w:val="0"/>
          <w:numId w:val="24"/>
        </w:numPr>
        <w:spacing w:before="120" w:after="120"/>
        <w:jc w:val="both"/>
      </w:pPr>
      <w:r w:rsidRPr="007B3F10">
        <w:lastRenderedPageBreak/>
        <w:t>Device ID – Device Identification</w:t>
      </w:r>
    </w:p>
    <w:p w:rsidR="006A7588" w:rsidRDefault="006A7588" w:rsidP="004C189D">
      <w:pPr>
        <w:pStyle w:val="PlainText"/>
        <w:numPr>
          <w:ilvl w:val="0"/>
          <w:numId w:val="24"/>
        </w:numPr>
        <w:spacing w:before="120" w:after="120"/>
        <w:jc w:val="both"/>
      </w:pPr>
      <w:r w:rsidRPr="007B3F10">
        <w:t>CCM Retry –</w:t>
      </w:r>
      <w:r w:rsidR="005003E3" w:rsidRPr="007B3F10">
        <w:t xml:space="preserve"> </w:t>
      </w:r>
      <w:r w:rsidR="0090192F" w:rsidRPr="007B3F10">
        <w:t>Number of times the</w:t>
      </w:r>
      <w:r w:rsidR="00446D0A" w:rsidRPr="007B3F10">
        <w:t xml:space="preserve"> client had participated in CCM processes</w:t>
      </w:r>
      <w:r w:rsidR="00363853">
        <w:t xml:space="preserve"> (Just for diagnostic purpose)</w:t>
      </w:r>
      <w:r w:rsidR="0090192F" w:rsidRPr="007B3F10">
        <w:t xml:space="preserve">. </w:t>
      </w:r>
    </w:p>
    <w:p w:rsidR="00363853" w:rsidRPr="007B3F10" w:rsidRDefault="00363853" w:rsidP="004C189D">
      <w:pPr>
        <w:pStyle w:val="PlainText"/>
        <w:numPr>
          <w:ilvl w:val="0"/>
          <w:numId w:val="24"/>
        </w:numPr>
        <w:spacing w:before="120" w:after="120"/>
        <w:jc w:val="both"/>
      </w:pPr>
      <w:r>
        <w:t>S</w:t>
      </w:r>
      <w:r w:rsidRPr="007B3F10">
        <w:t>CM Retry – Number of times the</w:t>
      </w:r>
      <w:r>
        <w:t xml:space="preserve"> client had participated in S</w:t>
      </w:r>
      <w:r w:rsidRPr="007B3F10">
        <w:t>CM processes</w:t>
      </w:r>
      <w:r>
        <w:t xml:space="preserve"> (Just for diagnostic purpose)</w:t>
      </w:r>
      <w:r w:rsidRPr="007B3F10">
        <w:t>.</w:t>
      </w:r>
      <w:r>
        <w:t xml:space="preserve"> Counter will hold the value of complete a process instead of individual chunk. </w:t>
      </w:r>
    </w:p>
    <w:p w:rsidR="00C24D88" w:rsidRPr="007B3F10" w:rsidRDefault="00C24D88" w:rsidP="000132B5">
      <w:pPr>
        <w:ind w:left="1080" w:firstLine="360"/>
        <w:jc w:val="both"/>
        <w:rPr>
          <w:rFonts w:ascii="Courier New" w:hAnsi="Courier New" w:cs="Courier New"/>
          <w:b/>
          <w:sz w:val="20"/>
          <w:szCs w:val="20"/>
        </w:rPr>
      </w:pPr>
    </w:p>
    <w:p w:rsidR="000132B5" w:rsidRPr="007B3F10" w:rsidRDefault="000132B5" w:rsidP="00EC747F">
      <w:pPr>
        <w:numPr>
          <w:ilvl w:val="0"/>
          <w:numId w:val="2"/>
        </w:numPr>
        <w:tabs>
          <w:tab w:val="left" w:pos="1080"/>
        </w:tabs>
        <w:jc w:val="both"/>
        <w:rPr>
          <w:rFonts w:ascii="Courier New" w:hAnsi="Courier New" w:cs="Courier New"/>
          <w:b/>
          <w:sz w:val="20"/>
          <w:szCs w:val="20"/>
        </w:rPr>
      </w:pPr>
      <w:r w:rsidRPr="007B3F10">
        <w:rPr>
          <w:rFonts w:ascii="Courier New" w:hAnsi="Courier New" w:cs="Courier New"/>
          <w:b/>
          <w:sz w:val="20"/>
          <w:szCs w:val="20"/>
        </w:rPr>
        <w:t>Note</w:t>
      </w:r>
    </w:p>
    <w:p w:rsidR="00F46318" w:rsidRPr="007B3F10" w:rsidRDefault="004842FC" w:rsidP="00624217">
      <w:pPr>
        <w:pStyle w:val="PlainText"/>
        <w:numPr>
          <w:ilvl w:val="1"/>
          <w:numId w:val="27"/>
        </w:numPr>
        <w:spacing w:before="120" w:after="120"/>
        <w:jc w:val="both"/>
      </w:pPr>
      <w:r w:rsidRPr="007B3F10">
        <w:t>Upo</w:t>
      </w:r>
      <w:r w:rsidR="00F46318" w:rsidRPr="007B3F10">
        <w:t xml:space="preserve">n the completion of each chunk, only those </w:t>
      </w:r>
      <w:r w:rsidR="00E46228" w:rsidRPr="007B3F10">
        <w:t>clients</w:t>
      </w:r>
      <w:r w:rsidR="00F46318" w:rsidRPr="007B3F10">
        <w:t xml:space="preserve"> go into </w:t>
      </w:r>
      <w:r w:rsidR="00E46228" w:rsidRPr="007B3F10">
        <w:t>SCM</w:t>
      </w:r>
      <w:r w:rsidR="0057081E" w:rsidRPr="007B3F10">
        <w:t xml:space="preserve"> </w:t>
      </w:r>
      <w:r w:rsidR="00F46318" w:rsidRPr="007B3F10">
        <w:t xml:space="preserve">that </w:t>
      </w:r>
      <w:r w:rsidR="00AC4377">
        <w:t>have</w:t>
      </w:r>
      <w:r w:rsidR="00F46318" w:rsidRPr="007B3F10">
        <w:t xml:space="preserve"> missed any packet</w:t>
      </w:r>
      <w:r w:rsidR="005A47C3" w:rsidRPr="007B3F10">
        <w:t xml:space="preserve"> in that </w:t>
      </w:r>
      <w:r w:rsidR="00E46228" w:rsidRPr="007B3F10">
        <w:t>chunk</w:t>
      </w:r>
      <w:r w:rsidR="00F46318" w:rsidRPr="007B3F10">
        <w:t xml:space="preserve"> sent by the server.</w:t>
      </w:r>
    </w:p>
    <w:p w:rsidR="003F7773" w:rsidRPr="007B3F10" w:rsidRDefault="003F7773" w:rsidP="00624217">
      <w:pPr>
        <w:pStyle w:val="PlainText"/>
        <w:numPr>
          <w:ilvl w:val="1"/>
          <w:numId w:val="27"/>
        </w:numPr>
        <w:spacing w:before="120" w:after="120"/>
        <w:jc w:val="both"/>
      </w:pPr>
      <w:r w:rsidRPr="007B3F10">
        <w:t>Upon the completion of all the chunks, only those clients go into the CCM that has missed any chunk sent by the server.</w:t>
      </w:r>
    </w:p>
    <w:p w:rsidR="00F46318" w:rsidRPr="007B3F10" w:rsidRDefault="00E46228" w:rsidP="00D40004">
      <w:pPr>
        <w:pStyle w:val="PlainText"/>
        <w:numPr>
          <w:ilvl w:val="1"/>
          <w:numId w:val="27"/>
        </w:numPr>
        <w:spacing w:before="120" w:after="120"/>
        <w:jc w:val="both"/>
      </w:pPr>
      <w:r w:rsidRPr="007B3F10">
        <w:t>Clients</w:t>
      </w:r>
      <w:r w:rsidR="00F46318" w:rsidRPr="007B3F10">
        <w:t xml:space="preserve"> that have received complete chunk must ignore the </w:t>
      </w:r>
      <w:r w:rsidRPr="007B3F10">
        <w:t>SCM/CCM</w:t>
      </w:r>
      <w:r w:rsidR="004842FC" w:rsidRPr="007B3F10">
        <w:t xml:space="preserve"> transactions</w:t>
      </w:r>
      <w:r w:rsidR="00361E09" w:rsidRPr="007B3F10">
        <w:t>.</w:t>
      </w:r>
    </w:p>
    <w:p w:rsidR="00F46318" w:rsidRPr="007B3F10" w:rsidRDefault="00F46318" w:rsidP="00D40004">
      <w:pPr>
        <w:pStyle w:val="PlainText"/>
        <w:numPr>
          <w:ilvl w:val="1"/>
          <w:numId w:val="27"/>
        </w:numPr>
        <w:spacing w:before="120" w:after="120"/>
        <w:jc w:val="both"/>
      </w:pPr>
      <w:r w:rsidRPr="007B3F10">
        <w:t>Server collect</w:t>
      </w:r>
      <w:r w:rsidR="004842FC" w:rsidRPr="007B3F10">
        <w:t>s</w:t>
      </w:r>
      <w:r w:rsidRPr="007B3F10">
        <w:t xml:space="preserve"> </w:t>
      </w:r>
      <w:r w:rsidR="004842FC" w:rsidRPr="007B3F10">
        <w:t xml:space="preserve">the </w:t>
      </w:r>
      <w:r w:rsidRPr="007B3F10">
        <w:t xml:space="preserve">packet numbers from the </w:t>
      </w:r>
      <w:r w:rsidR="00E46228" w:rsidRPr="007B3F10">
        <w:t>clients</w:t>
      </w:r>
      <w:r w:rsidRPr="007B3F10">
        <w:t xml:space="preserve"> during the </w:t>
      </w:r>
      <w:r w:rsidR="00BF7C68" w:rsidRPr="007B3F10">
        <w:rPr>
          <w:bCs/>
        </w:rPr>
        <w:t>SCM and CCM</w:t>
      </w:r>
      <w:r w:rsidRPr="007B3F10">
        <w:t xml:space="preserve"> and form a sequence of </w:t>
      </w:r>
      <w:r w:rsidR="0053586D" w:rsidRPr="007B3F10">
        <w:t xml:space="preserve">all the </w:t>
      </w:r>
      <w:r w:rsidRPr="007B3F10">
        <w:t>missed packet</w:t>
      </w:r>
      <w:r w:rsidR="004842FC" w:rsidRPr="007B3F10">
        <w:t>s</w:t>
      </w:r>
      <w:r w:rsidRPr="007B3F10">
        <w:t>/</w:t>
      </w:r>
      <w:r w:rsidR="00BF7C68" w:rsidRPr="007B3F10">
        <w:t>chunk</w:t>
      </w:r>
      <w:r w:rsidR="004842FC" w:rsidRPr="007B3F10">
        <w:t>s</w:t>
      </w:r>
      <w:r w:rsidRPr="007B3F10">
        <w:t>. Forming of sequence is done to avoid the overlap</w:t>
      </w:r>
      <w:r w:rsidR="0053586D" w:rsidRPr="007B3F10">
        <w:t>ping</w:t>
      </w:r>
      <w:r w:rsidRPr="007B3F10">
        <w:t xml:space="preserve"> of missed packet</w:t>
      </w:r>
      <w:r w:rsidR="004842FC" w:rsidRPr="007B3F10">
        <w:t>s</w:t>
      </w:r>
      <w:r w:rsidRPr="007B3F10">
        <w:t>/</w:t>
      </w:r>
      <w:r w:rsidR="00BF7C68" w:rsidRPr="007B3F10">
        <w:t>chunk</w:t>
      </w:r>
      <w:r w:rsidR="004842FC" w:rsidRPr="007B3F10">
        <w:t>s</w:t>
      </w:r>
      <w:r w:rsidRPr="007B3F10">
        <w:t xml:space="preserve"> of multiple </w:t>
      </w:r>
      <w:r w:rsidR="00E46228" w:rsidRPr="007B3F10">
        <w:t>clients</w:t>
      </w:r>
      <w:r w:rsidRPr="007B3F10">
        <w:t>. This avoids the multiple re</w:t>
      </w:r>
      <w:r w:rsidR="00BF7C68" w:rsidRPr="007B3F10">
        <w:t>-</w:t>
      </w:r>
      <w:r w:rsidRPr="007B3F10">
        <w:t>transmission of the same packet/</w:t>
      </w:r>
      <w:r w:rsidR="00BF7C68" w:rsidRPr="007B3F10">
        <w:t>chunk</w:t>
      </w:r>
      <w:r w:rsidRPr="007B3F10">
        <w:t xml:space="preserve"> to more than one </w:t>
      </w:r>
      <w:r w:rsidR="00BF7C68" w:rsidRPr="007B3F10">
        <w:t>client</w:t>
      </w:r>
      <w:r w:rsidRPr="007B3F10">
        <w:t>.</w:t>
      </w:r>
    </w:p>
    <w:p w:rsidR="00F46318" w:rsidRPr="007B3F10" w:rsidRDefault="004842FC" w:rsidP="00D40004">
      <w:pPr>
        <w:pStyle w:val="PlainText"/>
        <w:numPr>
          <w:ilvl w:val="1"/>
          <w:numId w:val="27"/>
        </w:numPr>
        <w:spacing w:before="120" w:after="120"/>
        <w:jc w:val="both"/>
      </w:pPr>
      <w:r w:rsidRPr="007B3F10">
        <w:t>During CCM, the s</w:t>
      </w:r>
      <w:r w:rsidR="00F46318" w:rsidRPr="007B3F10">
        <w:t xml:space="preserve">erver sends the requested malformed chunks to </w:t>
      </w:r>
      <w:r w:rsidR="00E46228" w:rsidRPr="007B3F10">
        <w:t>clients</w:t>
      </w:r>
      <w:r w:rsidR="0053586D" w:rsidRPr="007B3F10">
        <w:t>,</w:t>
      </w:r>
      <w:r w:rsidR="00F46318" w:rsidRPr="007B3F10">
        <w:t xml:space="preserve"> </w:t>
      </w:r>
      <w:r w:rsidR="0053586D" w:rsidRPr="007B3F10">
        <w:t>one chunk at a time</w:t>
      </w:r>
      <w:r w:rsidR="00F46318" w:rsidRPr="007B3F10">
        <w:t xml:space="preserve"> until all the requested chunks get transferred</w:t>
      </w:r>
      <w:r w:rsidR="0053586D" w:rsidRPr="007B3F10">
        <w:t>.</w:t>
      </w:r>
    </w:p>
    <w:p w:rsidR="00F46318" w:rsidRPr="007B3F10" w:rsidRDefault="00F46318" w:rsidP="00D40004">
      <w:pPr>
        <w:pStyle w:val="PlainText"/>
        <w:numPr>
          <w:ilvl w:val="1"/>
          <w:numId w:val="27"/>
        </w:numPr>
        <w:spacing w:before="120" w:after="120"/>
        <w:jc w:val="both"/>
        <w:rPr>
          <w:b/>
          <w:bCs/>
        </w:rPr>
      </w:pPr>
      <w:r w:rsidRPr="007B3F10">
        <w:t xml:space="preserve">The rules of </w:t>
      </w:r>
      <w:r w:rsidR="004842FC" w:rsidRPr="007B3F10">
        <w:rPr>
          <w:bCs/>
        </w:rPr>
        <w:t>SCM and CCM</w:t>
      </w:r>
      <w:r w:rsidRPr="007B3F10">
        <w:t xml:space="preserve"> apply as it is for all the chunks irrespective of whether the chunk is in the normal </w:t>
      </w:r>
      <w:r w:rsidR="00BF7C68" w:rsidRPr="007B3F10">
        <w:t>MSU</w:t>
      </w:r>
      <w:r w:rsidR="00D8156F" w:rsidRPr="007B3F10">
        <w:t xml:space="preserve"> process or in the </w:t>
      </w:r>
      <w:r w:rsidRPr="007B3F10">
        <w:rPr>
          <w:bCs/>
        </w:rPr>
        <w:t>malformed chunk re</w:t>
      </w:r>
      <w:r w:rsidR="00FA0E71" w:rsidRPr="007B3F10">
        <w:rPr>
          <w:bCs/>
        </w:rPr>
        <w:t>-</w:t>
      </w:r>
      <w:r w:rsidRPr="007B3F10">
        <w:rPr>
          <w:bCs/>
        </w:rPr>
        <w:t>transmission process</w:t>
      </w:r>
      <w:r w:rsidRPr="007B3F10">
        <w:rPr>
          <w:b/>
          <w:bCs/>
        </w:rPr>
        <w:t>.</w:t>
      </w:r>
      <w:r w:rsidR="004842FC" w:rsidRPr="007B3F10">
        <w:rPr>
          <w:b/>
          <w:bCs/>
        </w:rPr>
        <w:t xml:space="preserve"> </w:t>
      </w:r>
    </w:p>
    <w:p w:rsidR="00F46318" w:rsidRPr="007B3F10" w:rsidRDefault="00F46318" w:rsidP="00D40004">
      <w:pPr>
        <w:pStyle w:val="PlainText"/>
        <w:numPr>
          <w:ilvl w:val="1"/>
          <w:numId w:val="27"/>
        </w:numPr>
        <w:spacing w:before="120" w:after="120"/>
        <w:jc w:val="both"/>
      </w:pPr>
      <w:r w:rsidRPr="007B3F10">
        <w:t xml:space="preserve">The </w:t>
      </w:r>
      <w:r w:rsidR="00E46228" w:rsidRPr="007B3F10">
        <w:t>clients</w:t>
      </w:r>
      <w:r w:rsidRPr="007B3F10">
        <w:t xml:space="preserve"> </w:t>
      </w:r>
      <w:r w:rsidR="00D8156F" w:rsidRPr="007B3F10">
        <w:t xml:space="preserve">which are participating in the </w:t>
      </w:r>
      <w:r w:rsidRPr="007B3F10">
        <w:rPr>
          <w:bCs/>
        </w:rPr>
        <w:t>malformed chunk re</w:t>
      </w:r>
      <w:r w:rsidR="00BF7C68" w:rsidRPr="007B3F10">
        <w:rPr>
          <w:bCs/>
        </w:rPr>
        <w:t>-</w:t>
      </w:r>
      <w:r w:rsidRPr="007B3F10">
        <w:rPr>
          <w:bCs/>
        </w:rPr>
        <w:t>transmission process</w:t>
      </w:r>
      <w:r w:rsidRPr="007B3F10">
        <w:rPr>
          <w:b/>
          <w:bCs/>
        </w:rPr>
        <w:t xml:space="preserve"> </w:t>
      </w:r>
      <w:r w:rsidRPr="007B3F10">
        <w:t>have to analyze by the end of each re</w:t>
      </w:r>
      <w:r w:rsidR="004842FC" w:rsidRPr="007B3F10">
        <w:t>-</w:t>
      </w:r>
      <w:r w:rsidRPr="007B3F10">
        <w:t xml:space="preserve">transmitted chunk if they have any more </w:t>
      </w:r>
      <w:r w:rsidRPr="007B3F10">
        <w:rPr>
          <w:bCs/>
        </w:rPr>
        <w:t>malformed chunks</w:t>
      </w:r>
      <w:r w:rsidRPr="007B3F10">
        <w:rPr>
          <w:b/>
          <w:bCs/>
        </w:rPr>
        <w:t xml:space="preserve"> </w:t>
      </w:r>
      <w:r w:rsidRPr="007B3F10">
        <w:t xml:space="preserve">still left. </w:t>
      </w:r>
    </w:p>
    <w:p w:rsidR="00B6588A" w:rsidRPr="007B3F10" w:rsidRDefault="00B6588A" w:rsidP="00B6588A">
      <w:pPr>
        <w:pStyle w:val="PlainText"/>
        <w:numPr>
          <w:ilvl w:val="1"/>
          <w:numId w:val="27"/>
        </w:numPr>
        <w:spacing w:before="120" w:after="120"/>
        <w:jc w:val="both"/>
      </w:pPr>
      <w:r w:rsidRPr="007B3F10">
        <w:t xml:space="preserve">Clients must discard duplicate packets received on the network. </w:t>
      </w:r>
    </w:p>
    <w:p w:rsidR="00B6588A" w:rsidRPr="007B3F10" w:rsidRDefault="00B6588A" w:rsidP="00B6588A">
      <w:pPr>
        <w:pStyle w:val="PlainText"/>
        <w:numPr>
          <w:ilvl w:val="1"/>
          <w:numId w:val="27"/>
        </w:numPr>
        <w:spacing w:before="120" w:after="120"/>
        <w:jc w:val="both"/>
      </w:pPr>
      <w:r w:rsidRPr="007B3F10">
        <w:t>Clients must handle out of sequence reception of packets based on the SN.</w:t>
      </w:r>
    </w:p>
    <w:p w:rsidR="00F46318" w:rsidRPr="007B3F10" w:rsidRDefault="00F46318" w:rsidP="00D40004">
      <w:pPr>
        <w:pStyle w:val="PlainText"/>
        <w:numPr>
          <w:ilvl w:val="1"/>
          <w:numId w:val="27"/>
        </w:numPr>
        <w:spacing w:before="120" w:after="120"/>
        <w:jc w:val="both"/>
      </w:pPr>
      <w:r w:rsidRPr="007B3F10">
        <w:t xml:space="preserve">This protocol is not </w:t>
      </w:r>
      <w:r w:rsidR="004842FC" w:rsidRPr="007B3F10">
        <w:t xml:space="preserve">restricted to firmware. It may be used for any file </w:t>
      </w:r>
      <w:r w:rsidRPr="007B3F10">
        <w:t xml:space="preserve">on the </w:t>
      </w:r>
      <w:r w:rsidR="00BF7C68" w:rsidRPr="007B3F10">
        <w:t>client</w:t>
      </w:r>
      <w:r w:rsidRPr="007B3F10">
        <w:t xml:space="preserve">. </w:t>
      </w:r>
      <w:r w:rsidR="004601F2" w:rsidRPr="007B3F10">
        <w:t>That is, the</w:t>
      </w:r>
      <w:r w:rsidRPr="007B3F10">
        <w:t xml:space="preserve"> configuration file, file syst</w:t>
      </w:r>
      <w:r w:rsidR="0053586D" w:rsidRPr="007B3F10">
        <w:t xml:space="preserve">em, </w:t>
      </w:r>
      <w:r w:rsidRPr="007B3F10">
        <w:t>special files etc.</w:t>
      </w:r>
    </w:p>
    <w:p w:rsidR="00D20D2A" w:rsidRPr="007B3F10" w:rsidRDefault="00D20D2A" w:rsidP="0048588B">
      <w:pPr>
        <w:pStyle w:val="PlainText"/>
        <w:spacing w:before="120" w:after="120"/>
        <w:ind w:left="720"/>
        <w:jc w:val="both"/>
      </w:pPr>
    </w:p>
    <w:p w:rsidR="001A7181" w:rsidRPr="007B3F10" w:rsidRDefault="00062096" w:rsidP="00AC4377">
      <w:pPr>
        <w:numPr>
          <w:ilvl w:val="0"/>
          <w:numId w:val="2"/>
        </w:numPr>
        <w:tabs>
          <w:tab w:val="clear" w:pos="720"/>
          <w:tab w:val="num" w:pos="450"/>
        </w:tabs>
        <w:jc w:val="both"/>
        <w:rPr>
          <w:rFonts w:ascii="Courier New" w:hAnsi="Courier New" w:cs="Courier New"/>
          <w:b/>
          <w:sz w:val="20"/>
          <w:szCs w:val="20"/>
        </w:rPr>
      </w:pPr>
      <w:r>
        <w:rPr>
          <w:rFonts w:ascii="Courier New" w:hAnsi="Courier New" w:cs="Courier New"/>
          <w:b/>
          <w:sz w:val="20"/>
          <w:szCs w:val="20"/>
        </w:rPr>
        <w:t xml:space="preserve">Point of attention </w:t>
      </w:r>
    </w:p>
    <w:p w:rsidR="001A7181" w:rsidRPr="007B3F10" w:rsidRDefault="00062096" w:rsidP="00624217">
      <w:pPr>
        <w:numPr>
          <w:ilvl w:val="1"/>
          <w:numId w:val="28"/>
        </w:numPr>
        <w:jc w:val="both"/>
        <w:rPr>
          <w:rFonts w:ascii="Courier New" w:hAnsi="Courier New" w:cs="Courier New"/>
          <w:sz w:val="20"/>
          <w:szCs w:val="20"/>
        </w:rPr>
      </w:pPr>
      <w:r>
        <w:rPr>
          <w:rFonts w:ascii="Courier New" w:hAnsi="Courier New" w:cs="Courier New"/>
          <w:sz w:val="20"/>
          <w:szCs w:val="20"/>
        </w:rPr>
        <w:t xml:space="preserve">Considered </w:t>
      </w:r>
      <w:r w:rsidR="00626E69" w:rsidRPr="007B3F10">
        <w:rPr>
          <w:rFonts w:ascii="Courier New" w:hAnsi="Courier New" w:cs="Courier New"/>
          <w:sz w:val="20"/>
          <w:szCs w:val="20"/>
        </w:rPr>
        <w:t xml:space="preserve">only IPV4 </w:t>
      </w:r>
    </w:p>
    <w:p w:rsidR="00A80A55" w:rsidRPr="007B3F10" w:rsidRDefault="00626E69" w:rsidP="00A80A55">
      <w:pPr>
        <w:numPr>
          <w:ilvl w:val="1"/>
          <w:numId w:val="28"/>
        </w:numPr>
        <w:jc w:val="both"/>
        <w:rPr>
          <w:rFonts w:ascii="Courier New" w:hAnsi="Courier New" w:cs="Courier New"/>
          <w:sz w:val="20"/>
          <w:szCs w:val="20"/>
        </w:rPr>
      </w:pPr>
      <w:r w:rsidRPr="007B3F10">
        <w:rPr>
          <w:rFonts w:ascii="Courier New" w:hAnsi="Courier New" w:cs="Courier New"/>
          <w:sz w:val="20"/>
          <w:szCs w:val="20"/>
        </w:rPr>
        <w:t>Server and Client devices must support file system</w:t>
      </w:r>
    </w:p>
    <w:p w:rsidR="00DB7F53" w:rsidRPr="007B3F10" w:rsidRDefault="00DB7F53" w:rsidP="00DB7F53">
      <w:pPr>
        <w:ind w:left="720"/>
        <w:jc w:val="both"/>
        <w:rPr>
          <w:rFonts w:ascii="Courier New" w:hAnsi="Courier New" w:cs="Courier New"/>
          <w:sz w:val="20"/>
          <w:szCs w:val="20"/>
        </w:rPr>
      </w:pPr>
    </w:p>
    <w:p w:rsidR="009173D5" w:rsidRPr="007B3F10" w:rsidRDefault="002E690F" w:rsidP="009173D5">
      <w:pPr>
        <w:ind w:left="720"/>
        <w:jc w:val="both"/>
        <w:rPr>
          <w:rFonts w:ascii="Courier New" w:hAnsi="Courier New" w:cs="Courier New"/>
          <w:sz w:val="20"/>
          <w:szCs w:val="20"/>
        </w:rPr>
      </w:pPr>
      <w:r w:rsidRPr="007B3F10">
        <w:rPr>
          <w:rFonts w:ascii="Courier New" w:hAnsi="Courier New" w:cs="Courier New"/>
          <w:sz w:val="20"/>
          <w:szCs w:val="20"/>
        </w:rPr>
        <w:br w:type="page"/>
      </w:r>
    </w:p>
    <w:p w:rsidR="009718E4" w:rsidRPr="007B3F10" w:rsidRDefault="009718E4" w:rsidP="009718E4">
      <w:pPr>
        <w:ind w:left="360"/>
        <w:jc w:val="center"/>
        <w:rPr>
          <w:rFonts w:ascii="Courier New" w:hAnsi="Courier New" w:cs="Courier New"/>
          <w:b/>
          <w:sz w:val="20"/>
          <w:szCs w:val="20"/>
        </w:rPr>
      </w:pPr>
      <w:r w:rsidRPr="007B3F10">
        <w:rPr>
          <w:rFonts w:ascii="Courier New" w:hAnsi="Courier New" w:cs="Courier New"/>
          <w:b/>
          <w:sz w:val="20"/>
          <w:szCs w:val="20"/>
        </w:rPr>
        <w:lastRenderedPageBreak/>
        <w:t>Appendix A</w:t>
      </w:r>
    </w:p>
    <w:p w:rsidR="009173D5" w:rsidRPr="007B3F10" w:rsidRDefault="009173D5" w:rsidP="009173D5">
      <w:pPr>
        <w:ind w:left="720"/>
        <w:jc w:val="both"/>
        <w:rPr>
          <w:rFonts w:ascii="Courier New" w:hAnsi="Courier New" w:cs="Courier New"/>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1800"/>
        <w:gridCol w:w="1873"/>
      </w:tblGrid>
      <w:tr w:rsidR="009718E4" w:rsidRPr="00EA0C4C" w:rsidTr="00EA0C4C">
        <w:trPr>
          <w:trHeight w:val="253"/>
          <w:jc w:val="center"/>
        </w:trPr>
        <w:tc>
          <w:tcPr>
            <w:tcW w:w="3600" w:type="dxa"/>
          </w:tcPr>
          <w:p w:rsidR="009718E4" w:rsidRPr="00EA0C4C" w:rsidRDefault="009718E4" w:rsidP="00EA0C4C">
            <w:pPr>
              <w:jc w:val="center"/>
              <w:rPr>
                <w:rFonts w:ascii="Courier New" w:hAnsi="Courier New" w:cs="Courier New"/>
                <w:b/>
                <w:sz w:val="20"/>
                <w:szCs w:val="20"/>
              </w:rPr>
            </w:pPr>
            <w:r w:rsidRPr="00EA0C4C">
              <w:rPr>
                <w:rFonts w:ascii="Courier New" w:hAnsi="Courier New" w:cs="Courier New"/>
                <w:b/>
                <w:sz w:val="20"/>
                <w:szCs w:val="20"/>
              </w:rPr>
              <w:t>NAME</w:t>
            </w:r>
          </w:p>
        </w:tc>
        <w:tc>
          <w:tcPr>
            <w:tcW w:w="1800" w:type="dxa"/>
          </w:tcPr>
          <w:p w:rsidR="009718E4" w:rsidRPr="00EA0C4C" w:rsidRDefault="00DD3EC9" w:rsidP="00EA0C4C">
            <w:pPr>
              <w:jc w:val="center"/>
              <w:rPr>
                <w:rFonts w:ascii="Courier New" w:hAnsi="Courier New" w:cs="Courier New"/>
                <w:b/>
                <w:sz w:val="20"/>
                <w:szCs w:val="20"/>
              </w:rPr>
            </w:pPr>
            <w:r w:rsidRPr="00EA0C4C">
              <w:rPr>
                <w:rFonts w:ascii="Courier New" w:hAnsi="Courier New" w:cs="Courier New"/>
                <w:b/>
                <w:sz w:val="20"/>
                <w:szCs w:val="20"/>
              </w:rPr>
              <w:t xml:space="preserve">DEFAULT </w:t>
            </w:r>
            <w:r w:rsidR="009718E4" w:rsidRPr="00EA0C4C">
              <w:rPr>
                <w:rFonts w:ascii="Courier New" w:hAnsi="Courier New" w:cs="Courier New"/>
                <w:b/>
                <w:sz w:val="20"/>
                <w:szCs w:val="20"/>
              </w:rPr>
              <w:t>VALUE</w:t>
            </w:r>
            <w:r w:rsidRPr="00EA0C4C">
              <w:rPr>
                <w:rFonts w:ascii="Courier New" w:hAnsi="Courier New" w:cs="Courier New"/>
                <w:b/>
                <w:sz w:val="20"/>
                <w:szCs w:val="20"/>
              </w:rPr>
              <w:t>S</w:t>
            </w:r>
            <w:r w:rsidR="009718E4" w:rsidRPr="00EA0C4C">
              <w:rPr>
                <w:rFonts w:ascii="Courier New" w:hAnsi="Courier New" w:cs="Courier New"/>
                <w:b/>
                <w:sz w:val="20"/>
                <w:szCs w:val="20"/>
              </w:rPr>
              <w:t>*</w:t>
            </w:r>
          </w:p>
        </w:tc>
        <w:tc>
          <w:tcPr>
            <w:tcW w:w="1873" w:type="dxa"/>
          </w:tcPr>
          <w:p w:rsidR="009718E4" w:rsidRPr="00EA0C4C" w:rsidRDefault="009718E4" w:rsidP="00EA0C4C">
            <w:pPr>
              <w:jc w:val="center"/>
              <w:rPr>
                <w:rFonts w:ascii="Courier New" w:hAnsi="Courier New" w:cs="Courier New"/>
                <w:b/>
                <w:sz w:val="20"/>
                <w:szCs w:val="20"/>
              </w:rPr>
            </w:pPr>
            <w:r w:rsidRPr="00EA0C4C">
              <w:rPr>
                <w:rFonts w:ascii="Courier New" w:hAnsi="Courier New" w:cs="Courier New"/>
                <w:b/>
                <w:sz w:val="20"/>
                <w:szCs w:val="20"/>
              </w:rPr>
              <w:t>UNITS</w:t>
            </w:r>
          </w:p>
        </w:tc>
      </w:tr>
      <w:tr w:rsidR="009718E4" w:rsidRPr="00EA0C4C" w:rsidTr="00EA0C4C">
        <w:trPr>
          <w:trHeight w:val="253"/>
          <w:jc w:val="center"/>
        </w:trPr>
        <w:tc>
          <w:tcPr>
            <w:tcW w:w="36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JOIN_MSU_WAIT_TIME</w:t>
            </w:r>
          </w:p>
        </w:tc>
        <w:tc>
          <w:tcPr>
            <w:tcW w:w="18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5</w:t>
            </w:r>
          </w:p>
        </w:tc>
        <w:tc>
          <w:tcPr>
            <w:tcW w:w="1873"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seconds</w:t>
            </w:r>
          </w:p>
        </w:tc>
      </w:tr>
      <w:tr w:rsidR="009718E4" w:rsidRPr="00EA0C4C" w:rsidTr="00EA0C4C">
        <w:trPr>
          <w:trHeight w:val="253"/>
          <w:jc w:val="center"/>
        </w:trPr>
        <w:tc>
          <w:tcPr>
            <w:tcW w:w="36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SCM_WAIT_TIME</w:t>
            </w:r>
          </w:p>
        </w:tc>
        <w:tc>
          <w:tcPr>
            <w:tcW w:w="18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3</w:t>
            </w:r>
          </w:p>
        </w:tc>
        <w:tc>
          <w:tcPr>
            <w:tcW w:w="1873"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seconds</w:t>
            </w:r>
          </w:p>
        </w:tc>
      </w:tr>
      <w:tr w:rsidR="009718E4" w:rsidRPr="00EA0C4C" w:rsidTr="00EA0C4C">
        <w:trPr>
          <w:trHeight w:val="150"/>
          <w:jc w:val="center"/>
        </w:trPr>
        <w:tc>
          <w:tcPr>
            <w:tcW w:w="36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CCM_WAIT_TIME</w:t>
            </w:r>
          </w:p>
        </w:tc>
        <w:tc>
          <w:tcPr>
            <w:tcW w:w="18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5</w:t>
            </w:r>
          </w:p>
        </w:tc>
        <w:tc>
          <w:tcPr>
            <w:tcW w:w="1873" w:type="dxa"/>
          </w:tcPr>
          <w:p w:rsidR="00905A5A" w:rsidRPr="00EA0C4C" w:rsidRDefault="00905A5A" w:rsidP="00EA0C4C">
            <w:pPr>
              <w:jc w:val="center"/>
              <w:rPr>
                <w:rFonts w:ascii="Courier New" w:hAnsi="Courier New" w:cs="Courier New"/>
                <w:sz w:val="20"/>
                <w:szCs w:val="20"/>
              </w:rPr>
            </w:pPr>
            <w:r w:rsidRPr="00EA0C4C">
              <w:rPr>
                <w:rFonts w:ascii="Courier New" w:hAnsi="Courier New" w:cs="Courier New"/>
                <w:sz w:val="20"/>
                <w:szCs w:val="20"/>
              </w:rPr>
              <w:t>S</w:t>
            </w:r>
            <w:r w:rsidR="009718E4" w:rsidRPr="00EA0C4C">
              <w:rPr>
                <w:rFonts w:ascii="Courier New" w:hAnsi="Courier New" w:cs="Courier New"/>
                <w:sz w:val="20"/>
                <w:szCs w:val="20"/>
              </w:rPr>
              <w:t>econds</w:t>
            </w:r>
          </w:p>
        </w:tc>
      </w:tr>
      <w:tr w:rsidR="00905A5A" w:rsidRPr="00EA0C4C" w:rsidTr="00EA0C4C">
        <w:trPr>
          <w:trHeight w:val="278"/>
          <w:jc w:val="center"/>
        </w:trPr>
        <w:tc>
          <w:tcPr>
            <w:tcW w:w="3600" w:type="dxa"/>
          </w:tcPr>
          <w:p w:rsidR="00905A5A" w:rsidRPr="00EA0C4C" w:rsidRDefault="00905A5A" w:rsidP="00EA0C4C">
            <w:pPr>
              <w:jc w:val="center"/>
              <w:rPr>
                <w:rFonts w:ascii="Courier New" w:hAnsi="Courier New" w:cs="Courier New"/>
                <w:sz w:val="20"/>
                <w:szCs w:val="20"/>
              </w:rPr>
            </w:pPr>
            <w:r w:rsidRPr="00EA0C4C">
              <w:rPr>
                <w:rFonts w:ascii="Courier New" w:hAnsi="Courier New" w:cs="Courier New"/>
                <w:sz w:val="20"/>
                <w:szCs w:val="20"/>
              </w:rPr>
              <w:t>STATUS_MESSAGE_GAP</w:t>
            </w:r>
          </w:p>
        </w:tc>
        <w:tc>
          <w:tcPr>
            <w:tcW w:w="1800" w:type="dxa"/>
          </w:tcPr>
          <w:p w:rsidR="00905A5A" w:rsidRPr="00EA0C4C" w:rsidRDefault="00905A5A" w:rsidP="00EA0C4C">
            <w:pPr>
              <w:jc w:val="center"/>
              <w:rPr>
                <w:rFonts w:ascii="Courier New" w:hAnsi="Courier New" w:cs="Courier New"/>
                <w:sz w:val="20"/>
                <w:szCs w:val="20"/>
              </w:rPr>
            </w:pPr>
            <w:r w:rsidRPr="00EA0C4C">
              <w:rPr>
                <w:rFonts w:ascii="Courier New" w:hAnsi="Courier New" w:cs="Courier New"/>
                <w:sz w:val="20"/>
                <w:szCs w:val="20"/>
              </w:rPr>
              <w:t>10</w:t>
            </w:r>
          </w:p>
        </w:tc>
        <w:tc>
          <w:tcPr>
            <w:tcW w:w="1873" w:type="dxa"/>
          </w:tcPr>
          <w:p w:rsidR="008C2E30" w:rsidRPr="00EA0C4C" w:rsidRDefault="008C2E30" w:rsidP="00EA0C4C">
            <w:pPr>
              <w:jc w:val="center"/>
              <w:rPr>
                <w:rFonts w:ascii="Courier New" w:hAnsi="Courier New" w:cs="Courier New"/>
                <w:sz w:val="20"/>
                <w:szCs w:val="20"/>
              </w:rPr>
            </w:pPr>
            <w:r w:rsidRPr="00EA0C4C">
              <w:rPr>
                <w:rFonts w:ascii="Courier New" w:hAnsi="Courier New" w:cs="Courier New"/>
                <w:sz w:val="20"/>
                <w:szCs w:val="20"/>
              </w:rPr>
              <w:t>M</w:t>
            </w:r>
            <w:r w:rsidR="00645C24" w:rsidRPr="00EA0C4C">
              <w:rPr>
                <w:rFonts w:ascii="Courier New" w:hAnsi="Courier New" w:cs="Courier New"/>
                <w:sz w:val="20"/>
                <w:szCs w:val="20"/>
              </w:rPr>
              <w:t>illiseconds</w:t>
            </w:r>
          </w:p>
        </w:tc>
      </w:tr>
      <w:tr w:rsidR="008C2E30" w:rsidRPr="00EA0C4C" w:rsidTr="00EA0C4C">
        <w:trPr>
          <w:trHeight w:val="215"/>
          <w:jc w:val="center"/>
        </w:trPr>
        <w:tc>
          <w:tcPr>
            <w:tcW w:w="3600" w:type="dxa"/>
          </w:tcPr>
          <w:p w:rsidR="008C2E30" w:rsidRPr="00EA0C4C" w:rsidRDefault="00A472D4" w:rsidP="00A472D4">
            <w:pPr>
              <w:rPr>
                <w:rFonts w:ascii="Courier New" w:hAnsi="Courier New" w:cs="Courier New"/>
                <w:sz w:val="20"/>
                <w:szCs w:val="20"/>
              </w:rPr>
            </w:pPr>
            <w:r w:rsidRPr="00EA0C4C">
              <w:rPr>
                <w:rFonts w:ascii="Courier New" w:hAnsi="Courier New" w:cs="Courier New"/>
                <w:sz w:val="20"/>
                <w:szCs w:val="20"/>
              </w:rPr>
              <w:t xml:space="preserve">       UPDATE_TIMEOUT</w:t>
            </w:r>
          </w:p>
        </w:tc>
        <w:tc>
          <w:tcPr>
            <w:tcW w:w="1800" w:type="dxa"/>
          </w:tcPr>
          <w:p w:rsidR="008C2E30" w:rsidRPr="00EA0C4C" w:rsidRDefault="00A472D4" w:rsidP="00EA0C4C">
            <w:pPr>
              <w:jc w:val="center"/>
              <w:rPr>
                <w:rFonts w:ascii="Courier New" w:hAnsi="Courier New" w:cs="Courier New"/>
                <w:sz w:val="20"/>
                <w:szCs w:val="20"/>
              </w:rPr>
            </w:pPr>
            <w:r w:rsidRPr="00EA0C4C">
              <w:rPr>
                <w:rFonts w:ascii="Courier New" w:hAnsi="Courier New" w:cs="Courier New"/>
                <w:sz w:val="20"/>
                <w:szCs w:val="20"/>
              </w:rPr>
              <w:t>10</w:t>
            </w:r>
          </w:p>
        </w:tc>
        <w:tc>
          <w:tcPr>
            <w:tcW w:w="1873" w:type="dxa"/>
          </w:tcPr>
          <w:p w:rsidR="008C2E30" w:rsidRPr="00EA0C4C" w:rsidRDefault="00A472D4" w:rsidP="00EA0C4C">
            <w:pPr>
              <w:jc w:val="center"/>
              <w:rPr>
                <w:rFonts w:ascii="Courier New" w:hAnsi="Courier New" w:cs="Courier New"/>
                <w:sz w:val="20"/>
                <w:szCs w:val="20"/>
              </w:rPr>
            </w:pPr>
            <w:r w:rsidRPr="00EA0C4C">
              <w:rPr>
                <w:rFonts w:ascii="Courier New" w:hAnsi="Courier New" w:cs="Courier New"/>
                <w:sz w:val="20"/>
                <w:szCs w:val="20"/>
              </w:rPr>
              <w:t>seconds</w:t>
            </w:r>
          </w:p>
        </w:tc>
      </w:tr>
    </w:tbl>
    <w:p w:rsidR="002F40B6" w:rsidRPr="007B3F10" w:rsidRDefault="002F40B6" w:rsidP="002F40B6">
      <w:pPr>
        <w:ind w:left="720"/>
        <w:jc w:val="both"/>
        <w:rPr>
          <w:rFonts w:ascii="Courier New" w:hAnsi="Courier New" w:cs="Courier New"/>
          <w:sz w:val="20"/>
          <w:szCs w:val="20"/>
        </w:rPr>
      </w:pPr>
    </w:p>
    <w:p w:rsidR="009718E4" w:rsidRPr="007B3F10" w:rsidRDefault="009718E4" w:rsidP="002F40B6">
      <w:pPr>
        <w:ind w:left="720"/>
        <w:jc w:val="both"/>
        <w:rPr>
          <w:rFonts w:ascii="Courier New" w:hAnsi="Courier New" w:cs="Courier New"/>
          <w:sz w:val="20"/>
          <w:szCs w:val="20"/>
        </w:rPr>
      </w:pPr>
      <w:r w:rsidRPr="007B3F10">
        <w:rPr>
          <w:rFonts w:ascii="Courier New" w:hAnsi="Courier New" w:cs="Courier New"/>
          <w:sz w:val="20"/>
          <w:szCs w:val="20"/>
        </w:rPr>
        <w:t xml:space="preserve">*The values indicated are configurable and are a </w:t>
      </w:r>
      <w:r w:rsidR="002219B4" w:rsidRPr="007B3F10">
        <w:rPr>
          <w:rFonts w:ascii="Courier New" w:hAnsi="Courier New" w:cs="Courier New"/>
          <w:sz w:val="20"/>
          <w:szCs w:val="20"/>
        </w:rPr>
        <w:t>local</w:t>
      </w:r>
      <w:r w:rsidRPr="007B3F10">
        <w:rPr>
          <w:rFonts w:ascii="Courier New" w:hAnsi="Courier New" w:cs="Courier New"/>
          <w:sz w:val="20"/>
          <w:szCs w:val="20"/>
        </w:rPr>
        <w:t xml:space="preserve"> matter of the products that are participating in the MSU process. </w:t>
      </w:r>
    </w:p>
    <w:p w:rsidR="00FE78B3" w:rsidRPr="007B3F10" w:rsidRDefault="00FE78B3" w:rsidP="00A0410D">
      <w:pPr>
        <w:ind w:left="360"/>
        <w:rPr>
          <w:rFonts w:ascii="Courier New" w:hAnsi="Courier New" w:cs="Courier New"/>
          <w:b/>
          <w:sz w:val="20"/>
          <w:szCs w:val="20"/>
        </w:rPr>
      </w:pPr>
    </w:p>
    <w:p w:rsidR="00A31C99" w:rsidRPr="007B3F10" w:rsidRDefault="00F94CC7" w:rsidP="00F94CC7">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sidR="00056449">
        <w:rPr>
          <w:rFonts w:ascii="Courier New" w:hAnsi="Courier New" w:cs="Courier New"/>
          <w:sz w:val="16"/>
          <w:szCs w:val="16"/>
        </w:rPr>
        <w:t xml:space="preserve">  18</w:t>
      </w:r>
      <w:r w:rsidRPr="007B3F10">
        <w:rPr>
          <w:rFonts w:ascii="Courier New" w:hAnsi="Courier New" w:cs="Courier New"/>
          <w:sz w:val="16"/>
          <w:szCs w:val="16"/>
        </w:rPr>
        <w:t xml:space="preserve"> – Default Values</w:t>
      </w:r>
    </w:p>
    <w:p w:rsidR="00202795" w:rsidRPr="007B3F10" w:rsidRDefault="00202795" w:rsidP="00202795">
      <w:pPr>
        <w:rPr>
          <w:rFonts w:ascii="Courier New" w:hAnsi="Courier New" w:cs="Courier New"/>
        </w:rPr>
      </w:pPr>
    </w:p>
    <w:p w:rsidR="00034220" w:rsidRPr="007B3F10" w:rsidRDefault="00034220" w:rsidP="00F94CC7">
      <w:pPr>
        <w:pStyle w:val="Caption"/>
        <w:jc w:val="center"/>
        <w:rPr>
          <w:rFonts w:ascii="Courier New" w:hAnsi="Courier New" w:cs="Courier New"/>
          <w:sz w:val="16"/>
          <w:szCs w:val="16"/>
        </w:rPr>
      </w:pPr>
    </w:p>
    <w:tbl>
      <w:tblPr>
        <w:tblW w:w="720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550"/>
        <w:gridCol w:w="3181"/>
        <w:gridCol w:w="3469"/>
        <w:tblGridChange w:id="18">
          <w:tblGrid>
            <w:gridCol w:w="550"/>
            <w:gridCol w:w="3181"/>
            <w:gridCol w:w="3469"/>
          </w:tblGrid>
        </w:tblGridChange>
      </w:tblGrid>
      <w:tr w:rsidR="00202795" w:rsidRPr="007B3F10" w:rsidTr="008878E4">
        <w:trPr>
          <w:trHeight w:val="510"/>
        </w:trPr>
        <w:tc>
          <w:tcPr>
            <w:tcW w:w="550" w:type="dxa"/>
            <w:shd w:val="clear" w:color="auto" w:fill="C0C0C0"/>
          </w:tcPr>
          <w:p w:rsidR="00202795" w:rsidRPr="007B3F10" w:rsidRDefault="00202795" w:rsidP="00202795">
            <w:pPr>
              <w:widowControl/>
              <w:suppressAutoHyphens w:val="0"/>
              <w:jc w:val="center"/>
              <w:rPr>
                <w:rFonts w:ascii="Courier New" w:eastAsia="Times New Roman" w:hAnsi="Courier New" w:cs="Courier New"/>
                <w:b/>
                <w:bCs/>
                <w:kern w:val="0"/>
                <w:sz w:val="18"/>
                <w:szCs w:val="18"/>
                <w:lang w:eastAsia="en-US" w:bidi="ar-SA"/>
              </w:rPr>
            </w:pPr>
            <w:r w:rsidRPr="007B3F10">
              <w:rPr>
                <w:rFonts w:ascii="Courier New" w:eastAsia="Times New Roman" w:hAnsi="Courier New" w:cs="Courier New"/>
                <w:b/>
                <w:bCs/>
                <w:kern w:val="0"/>
                <w:sz w:val="18"/>
                <w:szCs w:val="18"/>
                <w:lang w:eastAsia="en-US" w:bidi="ar-SA"/>
              </w:rPr>
              <w:t>No.</w:t>
            </w:r>
          </w:p>
        </w:tc>
        <w:tc>
          <w:tcPr>
            <w:tcW w:w="3181" w:type="dxa"/>
            <w:shd w:val="clear" w:color="auto" w:fill="C0C0C0"/>
          </w:tcPr>
          <w:p w:rsidR="00202795" w:rsidRPr="007B3F10" w:rsidRDefault="00202795" w:rsidP="00202795">
            <w:pPr>
              <w:widowControl/>
              <w:suppressAutoHyphens w:val="0"/>
              <w:jc w:val="center"/>
              <w:rPr>
                <w:rFonts w:ascii="Courier New" w:eastAsia="Times New Roman" w:hAnsi="Courier New" w:cs="Courier New"/>
                <w:b/>
                <w:bCs/>
                <w:kern w:val="0"/>
                <w:sz w:val="18"/>
                <w:szCs w:val="18"/>
                <w:lang w:eastAsia="en-US" w:bidi="ar-SA"/>
              </w:rPr>
            </w:pPr>
            <w:r w:rsidRPr="007B3F10">
              <w:rPr>
                <w:rFonts w:ascii="Courier New" w:eastAsia="Times New Roman" w:hAnsi="Courier New" w:cs="Courier New"/>
                <w:b/>
                <w:bCs/>
                <w:kern w:val="0"/>
                <w:sz w:val="18"/>
                <w:szCs w:val="18"/>
                <w:lang w:eastAsia="en-US" w:bidi="ar-SA"/>
              </w:rPr>
              <w:t>OpCode</w:t>
            </w:r>
          </w:p>
        </w:tc>
        <w:tc>
          <w:tcPr>
            <w:tcW w:w="3469" w:type="dxa"/>
            <w:shd w:val="clear" w:color="auto" w:fill="C0C0C0"/>
          </w:tcPr>
          <w:p w:rsidR="00202795" w:rsidRPr="007B3F10" w:rsidRDefault="00202795" w:rsidP="00202795">
            <w:pPr>
              <w:widowControl/>
              <w:suppressAutoHyphens w:val="0"/>
              <w:jc w:val="center"/>
              <w:rPr>
                <w:rFonts w:ascii="Courier New" w:eastAsia="Times New Roman" w:hAnsi="Courier New" w:cs="Courier New"/>
                <w:b/>
                <w:bCs/>
                <w:kern w:val="0"/>
                <w:sz w:val="18"/>
                <w:szCs w:val="18"/>
                <w:lang w:eastAsia="en-US" w:bidi="ar-SA"/>
              </w:rPr>
            </w:pPr>
            <w:r w:rsidRPr="007B3F10">
              <w:rPr>
                <w:rFonts w:ascii="Courier New" w:eastAsia="Times New Roman" w:hAnsi="Courier New" w:cs="Courier New"/>
                <w:b/>
                <w:bCs/>
                <w:kern w:val="0"/>
                <w:sz w:val="18"/>
                <w:szCs w:val="18"/>
                <w:lang w:eastAsia="en-US" w:bidi="ar-SA"/>
              </w:rPr>
              <w:t>SubCode</w:t>
            </w:r>
          </w:p>
        </w:tc>
      </w:tr>
      <w:tr w:rsidR="00202795" w:rsidRPr="007B3F10" w:rsidTr="008878E4">
        <w:trPr>
          <w:trHeight w:val="285"/>
        </w:trPr>
        <w:tc>
          <w:tcPr>
            <w:tcW w:w="550"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1</w:t>
            </w:r>
          </w:p>
        </w:tc>
        <w:tc>
          <w:tcPr>
            <w:tcW w:w="3181"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MSU_DEVICE_CODE_UNDEF (0)</w:t>
            </w: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w:t>
            </w:r>
            <w:r w:rsidR="0072215C" w:rsidRPr="007B3F10">
              <w:rPr>
                <w:rFonts w:ascii="Courier New" w:eastAsia="Times New Roman" w:hAnsi="Courier New" w:cs="Courier New"/>
                <w:kern w:val="0"/>
                <w:sz w:val="14"/>
                <w:szCs w:val="14"/>
                <w:lang w:eastAsia="en-US" w:bidi="ar-SA"/>
              </w:rPr>
              <w:t>NA</w:t>
            </w:r>
          </w:p>
        </w:tc>
      </w:tr>
      <w:tr w:rsidR="00202795" w:rsidRPr="007B3F10" w:rsidTr="008878E4">
        <w:trPr>
          <w:trHeight w:val="61"/>
        </w:trPr>
        <w:tc>
          <w:tcPr>
            <w:tcW w:w="550"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2</w:t>
            </w:r>
          </w:p>
        </w:tc>
        <w:tc>
          <w:tcPr>
            <w:tcW w:w="3181"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MSU_DEVICE_UPGRADE (1)</w:t>
            </w: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UPGRADE (1)</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52"/>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DOWNGRADE (2)</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43"/>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FORCE_UPGRADE (3)</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40"/>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DATA_TRANSFER (4)</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196"/>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SEQUENCE_COMPLAIN_MODE (5)</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160"/>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CHUNK_COMPLAIN_MODE (6)</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151"/>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TRANSFER_COMPLETED (7)</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142"/>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TRANSFER_ABORTED (8)</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133"/>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717637"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CCM_TRANSFER_COMPLETED (9)</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717637" w:rsidRPr="007B3F10" w:rsidTr="008878E4">
        <w:trPr>
          <w:trHeight w:val="178"/>
        </w:trPr>
        <w:tc>
          <w:tcPr>
            <w:tcW w:w="550" w:type="dxa"/>
            <w:vMerge/>
            <w:vAlign w:val="center"/>
          </w:tcPr>
          <w:p w:rsidR="00717637" w:rsidRPr="007B3F10" w:rsidRDefault="00717637"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717637" w:rsidRPr="007B3F10" w:rsidRDefault="00717637"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717637" w:rsidRPr="007B3F10" w:rsidRDefault="00717637" w:rsidP="00202795">
            <w:pPr>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SCM_TRANSFER_COMPLETED (10)</w:t>
            </w:r>
          </w:p>
          <w:p w:rsidR="00717637" w:rsidRPr="007B3F10" w:rsidRDefault="00717637" w:rsidP="00202795">
            <w:pPr>
              <w:jc w:val="center"/>
              <w:rPr>
                <w:rFonts w:ascii="Courier New" w:eastAsia="Times New Roman" w:hAnsi="Courier New" w:cs="Courier New"/>
                <w:kern w:val="0"/>
                <w:sz w:val="14"/>
                <w:szCs w:val="14"/>
                <w:lang w:eastAsia="en-US" w:bidi="ar-SA"/>
              </w:rPr>
            </w:pPr>
          </w:p>
        </w:tc>
      </w:tr>
      <w:tr w:rsidR="00202795" w:rsidRPr="007B3F10" w:rsidTr="008878E4">
        <w:trPr>
          <w:trHeight w:val="97"/>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CLIENT_STATUS_UPDATE_REQUEST (1</w:t>
            </w:r>
            <w:r w:rsidR="00717637" w:rsidRPr="007B3F10">
              <w:rPr>
                <w:rFonts w:ascii="Courier New" w:eastAsia="Times New Roman" w:hAnsi="Courier New" w:cs="Courier New"/>
                <w:kern w:val="0"/>
                <w:sz w:val="14"/>
                <w:szCs w:val="14"/>
                <w:lang w:eastAsia="en-US" w:bidi="ar-SA"/>
              </w:rPr>
              <w:t>1</w:t>
            </w:r>
            <w:r w:rsidRPr="007B3F10">
              <w:rPr>
                <w:rFonts w:ascii="Courier New" w:eastAsia="Times New Roman" w:hAnsi="Courier New" w:cs="Courier New"/>
                <w:kern w:val="0"/>
                <w:sz w:val="14"/>
                <w:szCs w:val="14"/>
                <w:lang w:eastAsia="en-US" w:bidi="ar-SA"/>
              </w:rPr>
              <w:t>)</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88"/>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CLIENT_STATUS_UPDATE_RESPONSE (1</w:t>
            </w:r>
            <w:r w:rsidR="00717637" w:rsidRPr="007B3F10">
              <w:rPr>
                <w:rFonts w:ascii="Courier New" w:eastAsia="Times New Roman" w:hAnsi="Courier New" w:cs="Courier New"/>
                <w:kern w:val="0"/>
                <w:sz w:val="14"/>
                <w:szCs w:val="14"/>
                <w:lang w:eastAsia="en-US" w:bidi="ar-SA"/>
              </w:rPr>
              <w:t>2</w:t>
            </w:r>
            <w:r w:rsidRPr="007B3F10">
              <w:rPr>
                <w:rFonts w:ascii="Courier New" w:eastAsia="Times New Roman" w:hAnsi="Courier New" w:cs="Courier New"/>
                <w:kern w:val="0"/>
                <w:sz w:val="14"/>
                <w:szCs w:val="14"/>
                <w:lang w:eastAsia="en-US" w:bidi="ar-SA"/>
              </w:rPr>
              <w:t>)</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79"/>
        </w:trPr>
        <w:tc>
          <w:tcPr>
            <w:tcW w:w="550"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3</w:t>
            </w:r>
          </w:p>
        </w:tc>
        <w:tc>
          <w:tcPr>
            <w:tcW w:w="3181"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MSU_DEVICE_DISCOVER (2)</w:t>
            </w: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WHO-IS (1)</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8878E4">
        <w:trPr>
          <w:trHeight w:val="70"/>
        </w:trPr>
        <w:tc>
          <w:tcPr>
            <w:tcW w:w="550"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I-AM (2)</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062096" w:rsidRPr="007B3F10" w:rsidTr="007006CE">
        <w:trPr>
          <w:trHeight w:val="169"/>
        </w:trPr>
        <w:tc>
          <w:tcPr>
            <w:tcW w:w="550" w:type="dxa"/>
            <w:vMerge w:val="restart"/>
            <w:shd w:val="clear" w:color="auto" w:fill="auto"/>
          </w:tcPr>
          <w:p w:rsidR="00062096" w:rsidRPr="007B3F10" w:rsidRDefault="00062096" w:rsidP="00062096">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4</w:t>
            </w:r>
          </w:p>
        </w:tc>
        <w:tc>
          <w:tcPr>
            <w:tcW w:w="3181" w:type="dxa"/>
            <w:vMerge w:val="restart"/>
            <w:shd w:val="clear" w:color="auto" w:fill="auto"/>
            <w:vAlign w:val="center"/>
          </w:tcPr>
          <w:p w:rsidR="00062096" w:rsidRPr="006A54E8" w:rsidRDefault="00062096" w:rsidP="00062096">
            <w:pPr>
              <w:ind w:left="360"/>
              <w:rPr>
                <w:rFonts w:ascii="Courier New" w:eastAsia="Times New Roman" w:hAnsi="Courier New" w:cs="Courier New"/>
                <w:kern w:val="0"/>
                <w:sz w:val="14"/>
                <w:szCs w:val="14"/>
                <w:lang w:eastAsia="en-US" w:bidi="ar-SA"/>
              </w:rPr>
            </w:pPr>
            <w:r w:rsidRPr="006A54E8">
              <w:rPr>
                <w:rFonts w:ascii="Courier New" w:eastAsia="Times New Roman" w:hAnsi="Courier New" w:cs="Courier New"/>
                <w:kern w:val="0"/>
                <w:sz w:val="14"/>
                <w:szCs w:val="14"/>
                <w:lang w:eastAsia="en-US" w:bidi="ar-SA"/>
              </w:rPr>
              <w:t>MSU_DEVICE_AUTHENTICATION(4)</w:t>
            </w:r>
          </w:p>
          <w:p w:rsidR="00062096" w:rsidRPr="007B3F10" w:rsidRDefault="00062096" w:rsidP="00062096">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062096" w:rsidRDefault="00062096" w:rsidP="007006CE">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CONNECT_REQ (1)</w:t>
            </w:r>
          </w:p>
          <w:p w:rsidR="007006CE" w:rsidRPr="007B3F10" w:rsidRDefault="007006CE" w:rsidP="007006CE">
            <w:pPr>
              <w:widowControl/>
              <w:suppressAutoHyphens w:val="0"/>
              <w:jc w:val="center"/>
              <w:rPr>
                <w:rFonts w:ascii="Courier New" w:eastAsia="Times New Roman" w:hAnsi="Courier New" w:cs="Courier New"/>
                <w:kern w:val="0"/>
                <w:sz w:val="14"/>
                <w:szCs w:val="14"/>
                <w:lang w:eastAsia="en-US" w:bidi="ar-SA"/>
              </w:rPr>
            </w:pPr>
          </w:p>
        </w:tc>
      </w:tr>
      <w:tr w:rsidR="00062096" w:rsidRPr="007B3F10" w:rsidTr="008878E4">
        <w:trPr>
          <w:trHeight w:val="52"/>
        </w:trPr>
        <w:tc>
          <w:tcPr>
            <w:tcW w:w="550" w:type="dxa"/>
            <w:vMerge/>
            <w:vAlign w:val="center"/>
          </w:tcPr>
          <w:p w:rsidR="00062096" w:rsidRPr="007B3F10" w:rsidRDefault="00062096" w:rsidP="00062096">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062096" w:rsidRPr="007B3F10" w:rsidRDefault="00062096" w:rsidP="00062096">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062096" w:rsidRDefault="007006CE" w:rsidP="00062096">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CONNECT_DISCONNECT_</w:t>
            </w:r>
            <w:r w:rsidR="00062096">
              <w:rPr>
                <w:rFonts w:ascii="Courier New" w:eastAsia="Times New Roman" w:hAnsi="Courier New" w:cs="Courier New"/>
                <w:kern w:val="0"/>
                <w:sz w:val="14"/>
                <w:szCs w:val="14"/>
                <w:lang w:eastAsia="en-US" w:bidi="ar-SA"/>
              </w:rPr>
              <w:t>RES(2)</w:t>
            </w:r>
          </w:p>
          <w:p w:rsidR="007006CE" w:rsidRPr="007B3F10" w:rsidRDefault="007006CE" w:rsidP="00062096">
            <w:pPr>
              <w:widowControl/>
              <w:suppressAutoHyphens w:val="0"/>
              <w:jc w:val="center"/>
              <w:rPr>
                <w:rFonts w:ascii="Courier New" w:eastAsia="Times New Roman" w:hAnsi="Courier New" w:cs="Courier New"/>
                <w:kern w:val="0"/>
                <w:sz w:val="14"/>
                <w:szCs w:val="14"/>
                <w:lang w:eastAsia="en-US" w:bidi="ar-SA"/>
              </w:rPr>
            </w:pPr>
          </w:p>
        </w:tc>
      </w:tr>
      <w:tr w:rsidR="00062096" w:rsidRPr="007B3F10" w:rsidTr="008878E4">
        <w:trPr>
          <w:trHeight w:val="43"/>
        </w:trPr>
        <w:tc>
          <w:tcPr>
            <w:tcW w:w="550" w:type="dxa"/>
            <w:vMerge/>
            <w:vAlign w:val="center"/>
          </w:tcPr>
          <w:p w:rsidR="00062096" w:rsidRPr="007B3F10" w:rsidRDefault="00062096" w:rsidP="00062096">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062096" w:rsidRPr="007B3F10" w:rsidRDefault="00062096" w:rsidP="00062096">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062096" w:rsidRDefault="00062096" w:rsidP="00062096">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DISCONNECT_REQ(3)</w:t>
            </w:r>
          </w:p>
          <w:p w:rsidR="007006CE" w:rsidRPr="007B3F10" w:rsidRDefault="007006CE" w:rsidP="00062096">
            <w:pPr>
              <w:widowControl/>
              <w:suppressAutoHyphens w:val="0"/>
              <w:jc w:val="center"/>
              <w:rPr>
                <w:rFonts w:ascii="Courier New" w:eastAsia="Times New Roman" w:hAnsi="Courier New" w:cs="Courier New"/>
                <w:kern w:val="0"/>
                <w:sz w:val="14"/>
                <w:szCs w:val="14"/>
                <w:lang w:eastAsia="en-US" w:bidi="ar-SA"/>
              </w:rPr>
            </w:pPr>
            <w:bookmarkStart w:id="19" w:name="_GoBack"/>
            <w:bookmarkEnd w:id="19"/>
          </w:p>
        </w:tc>
      </w:tr>
      <w:tr w:rsidR="00062096" w:rsidRPr="007B3F10" w:rsidTr="008878E4">
        <w:trPr>
          <w:trHeight w:val="40"/>
        </w:trPr>
        <w:tc>
          <w:tcPr>
            <w:tcW w:w="550" w:type="dxa"/>
            <w:vMerge w:val="restart"/>
            <w:shd w:val="clear" w:color="auto" w:fill="auto"/>
          </w:tcPr>
          <w:p w:rsidR="00062096" w:rsidRPr="007B3F10" w:rsidRDefault="00062096" w:rsidP="00062096">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5</w:t>
            </w:r>
          </w:p>
        </w:tc>
        <w:tc>
          <w:tcPr>
            <w:tcW w:w="3181" w:type="dxa"/>
            <w:vMerge w:val="restart"/>
            <w:shd w:val="clear" w:color="auto" w:fill="auto"/>
          </w:tcPr>
          <w:p w:rsidR="00062096" w:rsidRPr="007B3F10" w:rsidRDefault="00062096" w:rsidP="00062096">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MSU_USER_CMD (</w:t>
            </w:r>
            <w:r>
              <w:rPr>
                <w:rFonts w:ascii="Courier New" w:eastAsia="Times New Roman" w:hAnsi="Courier New" w:cs="Courier New"/>
                <w:kern w:val="0"/>
                <w:sz w:val="14"/>
                <w:szCs w:val="14"/>
                <w:lang w:eastAsia="en-US" w:bidi="ar-SA"/>
              </w:rPr>
              <w:t>15</w:t>
            </w:r>
            <w:r w:rsidRPr="007B3F10">
              <w:rPr>
                <w:rFonts w:ascii="Courier New" w:eastAsia="Times New Roman" w:hAnsi="Courier New" w:cs="Courier New"/>
                <w:kern w:val="0"/>
                <w:sz w:val="14"/>
                <w:szCs w:val="14"/>
                <w:lang w:eastAsia="en-US" w:bidi="ar-SA"/>
              </w:rPr>
              <w:t>)</w:t>
            </w:r>
          </w:p>
        </w:tc>
        <w:tc>
          <w:tcPr>
            <w:tcW w:w="3469" w:type="dxa"/>
            <w:shd w:val="clear" w:color="auto" w:fill="auto"/>
          </w:tcPr>
          <w:p w:rsidR="00062096" w:rsidRPr="007B3F10" w:rsidRDefault="00062096" w:rsidP="00062096">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START (1)</w:t>
            </w:r>
          </w:p>
          <w:p w:rsidR="00062096" w:rsidRPr="007B3F10" w:rsidRDefault="00062096" w:rsidP="00062096">
            <w:pPr>
              <w:widowControl/>
              <w:suppressAutoHyphens w:val="0"/>
              <w:jc w:val="center"/>
              <w:rPr>
                <w:rFonts w:ascii="Courier New" w:eastAsia="Times New Roman" w:hAnsi="Courier New" w:cs="Courier New"/>
                <w:kern w:val="0"/>
                <w:sz w:val="14"/>
                <w:szCs w:val="14"/>
                <w:lang w:eastAsia="en-US" w:bidi="ar-SA"/>
              </w:rPr>
            </w:pPr>
          </w:p>
        </w:tc>
      </w:tr>
      <w:tr w:rsidR="00062096" w:rsidRPr="007B3F10" w:rsidTr="008878E4">
        <w:trPr>
          <w:trHeight w:val="40"/>
        </w:trPr>
        <w:tc>
          <w:tcPr>
            <w:tcW w:w="550" w:type="dxa"/>
            <w:vMerge/>
            <w:vAlign w:val="center"/>
          </w:tcPr>
          <w:p w:rsidR="00062096" w:rsidRPr="007B3F10" w:rsidRDefault="00062096" w:rsidP="00062096">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062096" w:rsidRPr="007B3F10" w:rsidRDefault="00062096" w:rsidP="00062096">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062096" w:rsidRPr="007B3F10" w:rsidRDefault="00062096" w:rsidP="00062096">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STOP (2)</w:t>
            </w:r>
          </w:p>
          <w:p w:rsidR="00062096" w:rsidRPr="007B3F10" w:rsidRDefault="00062096" w:rsidP="00062096">
            <w:pPr>
              <w:widowControl/>
              <w:suppressAutoHyphens w:val="0"/>
              <w:jc w:val="center"/>
              <w:rPr>
                <w:rFonts w:ascii="Courier New" w:eastAsia="Times New Roman" w:hAnsi="Courier New" w:cs="Courier New"/>
                <w:kern w:val="0"/>
                <w:sz w:val="14"/>
                <w:szCs w:val="14"/>
                <w:lang w:eastAsia="en-US" w:bidi="ar-SA"/>
              </w:rPr>
            </w:pPr>
          </w:p>
        </w:tc>
      </w:tr>
      <w:tr w:rsidR="00062096" w:rsidRPr="007B3F10" w:rsidTr="008878E4">
        <w:trPr>
          <w:trHeight w:val="40"/>
        </w:trPr>
        <w:tc>
          <w:tcPr>
            <w:tcW w:w="550" w:type="dxa"/>
            <w:vMerge/>
            <w:vAlign w:val="center"/>
          </w:tcPr>
          <w:p w:rsidR="00062096" w:rsidRPr="007B3F10" w:rsidRDefault="00062096" w:rsidP="00062096">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062096" w:rsidRPr="007B3F10" w:rsidRDefault="00062096" w:rsidP="00062096">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062096" w:rsidRPr="007B3F10" w:rsidRDefault="00062096" w:rsidP="00062096">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INIT (3)</w:t>
            </w:r>
          </w:p>
          <w:p w:rsidR="00062096" w:rsidRPr="007B3F10" w:rsidRDefault="00062096" w:rsidP="00062096">
            <w:pPr>
              <w:widowControl/>
              <w:suppressAutoHyphens w:val="0"/>
              <w:jc w:val="center"/>
              <w:rPr>
                <w:rFonts w:ascii="Courier New" w:eastAsia="Times New Roman" w:hAnsi="Courier New" w:cs="Courier New"/>
                <w:kern w:val="0"/>
                <w:sz w:val="14"/>
                <w:szCs w:val="14"/>
                <w:lang w:eastAsia="en-US" w:bidi="ar-SA"/>
              </w:rPr>
            </w:pPr>
          </w:p>
        </w:tc>
      </w:tr>
      <w:tr w:rsidR="00062096" w:rsidRPr="007B3F10" w:rsidTr="008878E4">
        <w:trPr>
          <w:trHeight w:val="141"/>
        </w:trPr>
        <w:tc>
          <w:tcPr>
            <w:tcW w:w="550" w:type="dxa"/>
            <w:vMerge w:val="restart"/>
            <w:vAlign w:val="center"/>
          </w:tcPr>
          <w:p w:rsidR="00062096" w:rsidRPr="007B3F10" w:rsidRDefault="00062096" w:rsidP="00062096">
            <w:pPr>
              <w:widowControl/>
              <w:suppressAutoHyphens w:val="0"/>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6</w:t>
            </w:r>
          </w:p>
        </w:tc>
        <w:tc>
          <w:tcPr>
            <w:tcW w:w="3181" w:type="dxa"/>
            <w:vMerge w:val="restart"/>
            <w:vAlign w:val="center"/>
          </w:tcPr>
          <w:p w:rsidR="00062096" w:rsidRPr="006A54E8" w:rsidRDefault="00062096" w:rsidP="00062096">
            <w:pPr>
              <w:ind w:left="360"/>
              <w:rPr>
                <w:rFonts w:ascii="Courier New" w:eastAsia="Times New Roman" w:hAnsi="Courier New" w:cs="Courier New"/>
                <w:kern w:val="0"/>
                <w:sz w:val="14"/>
                <w:szCs w:val="14"/>
                <w:lang w:eastAsia="en-US" w:bidi="ar-SA"/>
              </w:rPr>
            </w:pPr>
            <w:r w:rsidRPr="006A54E8">
              <w:rPr>
                <w:rFonts w:ascii="Courier New" w:eastAsia="Times New Roman" w:hAnsi="Courier New" w:cs="Courier New"/>
                <w:kern w:val="0"/>
                <w:sz w:val="14"/>
                <w:szCs w:val="14"/>
                <w:lang w:eastAsia="en-US" w:bidi="ar-SA"/>
              </w:rPr>
              <w:t>MSU_DEVICE_AUTHENTICATION(4)</w:t>
            </w:r>
          </w:p>
          <w:p w:rsidR="00062096" w:rsidRPr="007B3F10" w:rsidRDefault="00062096" w:rsidP="00062096">
            <w:pPr>
              <w:widowControl/>
              <w:suppressAutoHyphens w:val="0"/>
              <w:rPr>
                <w:rFonts w:ascii="Courier New" w:eastAsia="Times New Roman" w:hAnsi="Courier New" w:cs="Courier New"/>
                <w:kern w:val="0"/>
                <w:sz w:val="14"/>
                <w:szCs w:val="14"/>
                <w:lang w:eastAsia="en-US" w:bidi="ar-SA"/>
              </w:rPr>
            </w:pPr>
          </w:p>
        </w:tc>
        <w:tc>
          <w:tcPr>
            <w:tcW w:w="3469" w:type="dxa"/>
            <w:shd w:val="clear" w:color="auto" w:fill="auto"/>
          </w:tcPr>
          <w:p w:rsidR="00062096" w:rsidRDefault="00062096" w:rsidP="00062096">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CONNECT_REQ (1)</w:t>
            </w:r>
          </w:p>
          <w:p w:rsidR="00062096" w:rsidRPr="007B3F10" w:rsidRDefault="00062096" w:rsidP="00062096">
            <w:pPr>
              <w:widowControl/>
              <w:suppressAutoHyphens w:val="0"/>
              <w:jc w:val="center"/>
              <w:rPr>
                <w:rFonts w:ascii="Courier New" w:eastAsia="Times New Roman" w:hAnsi="Courier New" w:cs="Courier New"/>
                <w:kern w:val="0"/>
                <w:sz w:val="14"/>
                <w:szCs w:val="14"/>
                <w:lang w:eastAsia="en-US" w:bidi="ar-SA"/>
              </w:rPr>
            </w:pPr>
          </w:p>
        </w:tc>
      </w:tr>
      <w:tr w:rsidR="00062096" w:rsidRPr="007B3F10" w:rsidTr="008878E4">
        <w:trPr>
          <w:trHeight w:val="140"/>
        </w:trPr>
        <w:tc>
          <w:tcPr>
            <w:tcW w:w="550" w:type="dxa"/>
            <w:vMerge/>
            <w:vAlign w:val="center"/>
          </w:tcPr>
          <w:p w:rsidR="00062096" w:rsidRDefault="00062096" w:rsidP="00062096">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062096" w:rsidRPr="006A54E8" w:rsidRDefault="00062096" w:rsidP="00062096">
            <w:pPr>
              <w:ind w:left="360"/>
              <w:rPr>
                <w:rFonts w:ascii="Courier New" w:eastAsia="Times New Roman" w:hAnsi="Courier New" w:cs="Courier New"/>
                <w:kern w:val="0"/>
                <w:sz w:val="14"/>
                <w:szCs w:val="14"/>
                <w:lang w:eastAsia="en-US" w:bidi="ar-SA"/>
              </w:rPr>
            </w:pPr>
          </w:p>
        </w:tc>
        <w:tc>
          <w:tcPr>
            <w:tcW w:w="3469" w:type="dxa"/>
            <w:shd w:val="clear" w:color="auto" w:fill="auto"/>
          </w:tcPr>
          <w:p w:rsidR="00062096" w:rsidRDefault="00062096" w:rsidP="00062096">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RES(2)</w:t>
            </w:r>
          </w:p>
        </w:tc>
      </w:tr>
      <w:tr w:rsidR="00062096" w:rsidRPr="007B3F10" w:rsidTr="008878E4">
        <w:trPr>
          <w:trHeight w:val="140"/>
        </w:trPr>
        <w:tc>
          <w:tcPr>
            <w:tcW w:w="550" w:type="dxa"/>
            <w:vMerge/>
            <w:vAlign w:val="center"/>
          </w:tcPr>
          <w:p w:rsidR="00062096" w:rsidRDefault="00062096" w:rsidP="00062096">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062096" w:rsidRPr="006A54E8" w:rsidRDefault="00062096" w:rsidP="00062096">
            <w:pPr>
              <w:ind w:left="360"/>
              <w:rPr>
                <w:rFonts w:ascii="Courier New" w:eastAsia="Times New Roman" w:hAnsi="Courier New" w:cs="Courier New"/>
                <w:kern w:val="0"/>
                <w:sz w:val="14"/>
                <w:szCs w:val="14"/>
                <w:lang w:eastAsia="en-US" w:bidi="ar-SA"/>
              </w:rPr>
            </w:pPr>
          </w:p>
        </w:tc>
        <w:tc>
          <w:tcPr>
            <w:tcW w:w="3469" w:type="dxa"/>
            <w:shd w:val="clear" w:color="auto" w:fill="auto"/>
          </w:tcPr>
          <w:p w:rsidR="00062096" w:rsidRDefault="00062096" w:rsidP="00062096">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DISCONNECT_REQ(3)</w:t>
            </w:r>
          </w:p>
        </w:tc>
      </w:tr>
      <w:tr w:rsidR="00062096" w:rsidRPr="007B3F10" w:rsidTr="009A22B4">
        <w:tblPrEx>
          <w:tblW w:w="720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ExChange w:id="20" w:author="Windows User" w:date="2014-10-21T15:57:00Z">
            <w:tblPrEx>
              <w:tblW w:w="720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Ex>
          </w:tblPrExChange>
        </w:tblPrEx>
        <w:trPr>
          <w:trHeight w:val="196"/>
          <w:trPrChange w:id="21" w:author="Windows User" w:date="2014-10-21T15:57:00Z">
            <w:trPr>
              <w:trHeight w:val="140"/>
            </w:trPr>
          </w:trPrChange>
        </w:trPr>
        <w:tc>
          <w:tcPr>
            <w:tcW w:w="550" w:type="dxa"/>
            <w:vMerge w:val="restart"/>
            <w:vAlign w:val="center"/>
            <w:tcPrChange w:id="22" w:author="Windows User" w:date="2014-10-21T15:57:00Z">
              <w:tcPr>
                <w:tcW w:w="550" w:type="dxa"/>
                <w:vMerge w:val="restart"/>
                <w:vAlign w:val="center"/>
              </w:tcPr>
            </w:tcPrChange>
          </w:tcPr>
          <w:p w:rsidR="00062096" w:rsidRDefault="00062096" w:rsidP="00062096">
            <w:pPr>
              <w:widowControl/>
              <w:suppressAutoHyphens w:val="0"/>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7</w:t>
            </w:r>
          </w:p>
        </w:tc>
        <w:tc>
          <w:tcPr>
            <w:tcW w:w="3181" w:type="dxa"/>
            <w:vMerge w:val="restart"/>
            <w:vAlign w:val="center"/>
            <w:tcPrChange w:id="23" w:author="Windows User" w:date="2014-10-21T15:57:00Z">
              <w:tcPr>
                <w:tcW w:w="3181" w:type="dxa"/>
                <w:vMerge w:val="restart"/>
                <w:vAlign w:val="center"/>
              </w:tcPr>
            </w:tcPrChange>
          </w:tcPr>
          <w:p w:rsidR="00062096" w:rsidRPr="006A54E8" w:rsidRDefault="00062096" w:rsidP="00062096">
            <w:pPr>
              <w:ind w:left="360"/>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MSU_PASSTHROUGH_TRANSACTION_CMD</w:t>
            </w:r>
          </w:p>
        </w:tc>
        <w:tc>
          <w:tcPr>
            <w:tcW w:w="3469" w:type="dxa"/>
            <w:shd w:val="clear" w:color="auto" w:fill="auto"/>
            <w:tcPrChange w:id="24" w:author="Windows User" w:date="2014-10-21T15:57:00Z">
              <w:tcPr>
                <w:tcW w:w="3469" w:type="dxa"/>
                <w:shd w:val="clear" w:color="auto" w:fill="auto"/>
              </w:tcPr>
            </w:tcPrChange>
          </w:tcPr>
          <w:p w:rsidR="00062096" w:rsidRDefault="00062096" w:rsidP="00062096">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REQ(1)</w:t>
            </w:r>
          </w:p>
          <w:p w:rsidR="00062096" w:rsidRDefault="00062096" w:rsidP="00062096">
            <w:pPr>
              <w:widowControl/>
              <w:suppressAutoHyphens w:val="0"/>
              <w:jc w:val="center"/>
              <w:rPr>
                <w:rFonts w:ascii="Courier New" w:eastAsia="Times New Roman" w:hAnsi="Courier New" w:cs="Courier New"/>
                <w:kern w:val="0"/>
                <w:sz w:val="14"/>
                <w:szCs w:val="14"/>
                <w:lang w:eastAsia="en-US" w:bidi="ar-SA"/>
              </w:rPr>
            </w:pPr>
          </w:p>
        </w:tc>
      </w:tr>
      <w:tr w:rsidR="00062096" w:rsidRPr="007B3F10" w:rsidTr="008878E4">
        <w:trPr>
          <w:trHeight w:val="140"/>
        </w:trPr>
        <w:tc>
          <w:tcPr>
            <w:tcW w:w="550" w:type="dxa"/>
            <w:vMerge/>
            <w:vAlign w:val="center"/>
          </w:tcPr>
          <w:p w:rsidR="00062096" w:rsidRDefault="00062096" w:rsidP="00062096">
            <w:pPr>
              <w:widowControl/>
              <w:suppressAutoHyphens w:val="0"/>
              <w:rPr>
                <w:rFonts w:ascii="Courier New" w:eastAsia="Times New Roman" w:hAnsi="Courier New" w:cs="Courier New"/>
                <w:kern w:val="0"/>
                <w:sz w:val="14"/>
                <w:szCs w:val="14"/>
                <w:lang w:eastAsia="en-US" w:bidi="ar-SA"/>
              </w:rPr>
            </w:pPr>
          </w:p>
        </w:tc>
        <w:tc>
          <w:tcPr>
            <w:tcW w:w="3181" w:type="dxa"/>
            <w:vMerge/>
            <w:vAlign w:val="center"/>
          </w:tcPr>
          <w:p w:rsidR="00062096" w:rsidRDefault="00062096" w:rsidP="00062096">
            <w:pPr>
              <w:ind w:left="360"/>
              <w:rPr>
                <w:rFonts w:ascii="Courier New" w:eastAsia="Times New Roman" w:hAnsi="Courier New" w:cs="Courier New"/>
                <w:kern w:val="0"/>
                <w:sz w:val="14"/>
                <w:szCs w:val="14"/>
                <w:lang w:eastAsia="en-US" w:bidi="ar-SA"/>
              </w:rPr>
            </w:pPr>
          </w:p>
        </w:tc>
        <w:tc>
          <w:tcPr>
            <w:tcW w:w="3469" w:type="dxa"/>
            <w:shd w:val="clear" w:color="auto" w:fill="auto"/>
          </w:tcPr>
          <w:p w:rsidR="00062096" w:rsidRDefault="00062096" w:rsidP="00062096">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RES(2)</w:t>
            </w:r>
          </w:p>
        </w:tc>
      </w:tr>
      <w:tr w:rsidR="00062096" w:rsidRPr="007B3F10" w:rsidTr="008878E4">
        <w:trPr>
          <w:trHeight w:val="140"/>
        </w:trPr>
        <w:tc>
          <w:tcPr>
            <w:tcW w:w="550" w:type="dxa"/>
            <w:vAlign w:val="center"/>
          </w:tcPr>
          <w:p w:rsidR="00062096" w:rsidRDefault="00062096" w:rsidP="00062096">
            <w:pPr>
              <w:widowControl/>
              <w:suppressAutoHyphens w:val="0"/>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8</w:t>
            </w:r>
          </w:p>
        </w:tc>
        <w:tc>
          <w:tcPr>
            <w:tcW w:w="3181" w:type="dxa"/>
            <w:vAlign w:val="center"/>
          </w:tcPr>
          <w:p w:rsidR="00062096" w:rsidRDefault="00062096" w:rsidP="00062096">
            <w:pPr>
              <w:ind w:left="360"/>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MSU_PASSTHROUGH_MSG_CMD</w:t>
            </w:r>
          </w:p>
        </w:tc>
        <w:tc>
          <w:tcPr>
            <w:tcW w:w="3469" w:type="dxa"/>
            <w:shd w:val="clear" w:color="auto" w:fill="auto"/>
          </w:tcPr>
          <w:p w:rsidR="00062096" w:rsidRDefault="00062096" w:rsidP="00062096">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MSG(1)</w:t>
            </w:r>
          </w:p>
        </w:tc>
      </w:tr>
    </w:tbl>
    <w:p w:rsidR="00034220" w:rsidRPr="007B3F10" w:rsidRDefault="00034220" w:rsidP="00F94CC7">
      <w:pPr>
        <w:pStyle w:val="Caption"/>
        <w:jc w:val="center"/>
        <w:rPr>
          <w:rFonts w:ascii="Courier New" w:hAnsi="Courier New" w:cs="Courier New"/>
          <w:sz w:val="16"/>
          <w:szCs w:val="16"/>
        </w:rPr>
      </w:pPr>
    </w:p>
    <w:p w:rsidR="00202795" w:rsidRPr="007B3F10" w:rsidRDefault="00202795" w:rsidP="00F94CC7">
      <w:pPr>
        <w:pStyle w:val="Caption"/>
        <w:jc w:val="center"/>
        <w:rPr>
          <w:rFonts w:ascii="Courier New" w:hAnsi="Courier New" w:cs="Courier New"/>
          <w:sz w:val="16"/>
          <w:szCs w:val="16"/>
        </w:rPr>
      </w:pPr>
    </w:p>
    <w:p w:rsidR="00F94CC7" w:rsidRPr="007B3F10" w:rsidRDefault="00F94CC7" w:rsidP="00F94CC7">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sidR="00056449">
        <w:rPr>
          <w:rFonts w:ascii="Courier New" w:hAnsi="Courier New" w:cs="Courier New"/>
          <w:sz w:val="16"/>
          <w:szCs w:val="16"/>
        </w:rPr>
        <w:t>19</w:t>
      </w:r>
      <w:r w:rsidRPr="007B3F10">
        <w:rPr>
          <w:rFonts w:ascii="Courier New" w:hAnsi="Courier New" w:cs="Courier New"/>
          <w:sz w:val="16"/>
          <w:szCs w:val="16"/>
        </w:rPr>
        <w:t xml:space="preserve"> – Command List</w:t>
      </w:r>
    </w:p>
    <w:p w:rsidR="00F94CC7" w:rsidRDefault="00F94CC7" w:rsidP="00A0410D">
      <w:pPr>
        <w:ind w:left="360"/>
        <w:rPr>
          <w:rFonts w:ascii="Courier New" w:hAnsi="Courier New" w:cs="Courier New"/>
          <w:b/>
          <w:sz w:val="20"/>
          <w:szCs w:val="20"/>
        </w:rPr>
      </w:pPr>
    </w:p>
    <w:p w:rsidR="007B3F10" w:rsidRDefault="007B3F10" w:rsidP="00A0410D">
      <w:pPr>
        <w:ind w:left="360"/>
        <w:rPr>
          <w:rFonts w:ascii="Courier New" w:hAnsi="Courier New" w:cs="Courier New"/>
          <w:b/>
          <w:sz w:val="20"/>
          <w:szCs w:val="20"/>
        </w:rPr>
      </w:pPr>
    </w:p>
    <w:tbl>
      <w:tblPr>
        <w:tblStyle w:val="TableGrid"/>
        <w:tblW w:w="0" w:type="auto"/>
        <w:tblInd w:w="360" w:type="dxa"/>
        <w:tblLook w:val="04A0" w:firstRow="1" w:lastRow="0" w:firstColumn="1" w:lastColumn="0" w:noHBand="0" w:noVBand="1"/>
      </w:tblPr>
      <w:tblGrid>
        <w:gridCol w:w="4337"/>
        <w:gridCol w:w="4159"/>
      </w:tblGrid>
      <w:tr w:rsidR="00E91380" w:rsidTr="00E91380">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 xml:space="preserve">Name </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Value</w:t>
            </w:r>
          </w:p>
        </w:tc>
      </w:tr>
      <w:tr w:rsidR="00E91380" w:rsidTr="00E91380">
        <w:tc>
          <w:tcPr>
            <w:tcW w:w="4428" w:type="dxa"/>
          </w:tcPr>
          <w:p w:rsidR="00E91380" w:rsidRDefault="00E91380" w:rsidP="00E91380">
            <w:pPr>
              <w:tabs>
                <w:tab w:val="left" w:pos="1230"/>
              </w:tabs>
              <w:rPr>
                <w:rFonts w:ascii="Courier New" w:hAnsi="Courier New" w:cs="Courier New"/>
                <w:b/>
                <w:sz w:val="20"/>
                <w:szCs w:val="20"/>
              </w:rPr>
            </w:pPr>
            <w:r w:rsidRPr="00E91380">
              <w:rPr>
                <w:rFonts w:ascii="Courier New" w:hAnsi="Courier New" w:cs="Courier New"/>
                <w:b/>
                <w:sz w:val="20"/>
                <w:szCs w:val="20"/>
              </w:rPr>
              <w:t>MSU_CLIENT_STATUS</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MSU_MASTER_STATUS</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0</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MSU_AUTHENTICATION_TAG</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MSU_AUTHETICATION_LEVEL_TAG</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MSU_MAX_IP_FIELDS</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MSU_MAX_FILES_SUPPORTED</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3</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MSU_DEFAULT_SERVER_IP</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3232236043</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MSU_DEFAULT_USERNAME</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“admin”</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MSU_DEFAULT_PASSWORD</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“admin”</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MSU_DEFAULT_FILENAME</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“App2.out”</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MSU_DEFAULT_FILENAME1</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“text1.txt”</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MSU_DEFAULT_FILENAME2</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“text2.txt”</w:t>
            </w:r>
          </w:p>
        </w:tc>
      </w:tr>
    </w:tbl>
    <w:p w:rsidR="00E91380" w:rsidRDefault="00E91380" w:rsidP="00A0410D">
      <w:pPr>
        <w:ind w:left="360"/>
        <w:rPr>
          <w:rFonts w:ascii="Courier New" w:hAnsi="Courier New" w:cs="Courier New"/>
          <w:b/>
          <w:sz w:val="20"/>
          <w:szCs w:val="20"/>
        </w:rPr>
      </w:pPr>
    </w:p>
    <w:p w:rsidR="00AC4377" w:rsidRPr="007B3F10" w:rsidRDefault="00AC4377" w:rsidP="00AC4377">
      <w:pPr>
        <w:pStyle w:val="Caption"/>
        <w:jc w:val="center"/>
        <w:rPr>
          <w:rFonts w:ascii="Courier New" w:hAnsi="Courier New" w:cs="Courier New"/>
          <w:sz w:val="16"/>
          <w:szCs w:val="16"/>
        </w:rPr>
      </w:pPr>
      <w:r>
        <w:rPr>
          <w:rFonts w:ascii="Courier New" w:hAnsi="Courier New" w:cs="Courier New"/>
          <w:b w:val="0"/>
        </w:rPr>
        <w:tab/>
      </w:r>
      <w:r>
        <w:rPr>
          <w:rFonts w:ascii="Courier New" w:hAnsi="Courier New" w:cs="Courier New"/>
          <w:b w:val="0"/>
        </w:rPr>
        <w:tab/>
      </w:r>
      <w:r>
        <w:rPr>
          <w:rFonts w:ascii="Courier New" w:hAnsi="Courier New" w:cs="Courier New"/>
          <w:b w:val="0"/>
        </w:rPr>
        <w:tab/>
      </w:r>
      <w:r>
        <w:rPr>
          <w:rFonts w:ascii="Courier New" w:hAnsi="Courier New" w:cs="Courier New"/>
          <w:b w:val="0"/>
        </w:rPr>
        <w:tab/>
      </w:r>
    </w:p>
    <w:p w:rsidR="00AC4377" w:rsidRPr="007B3F10" w:rsidRDefault="00AC4377" w:rsidP="00AC4377">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Pr>
          <w:rFonts w:ascii="Courier New" w:hAnsi="Courier New" w:cs="Courier New"/>
          <w:sz w:val="16"/>
          <w:szCs w:val="16"/>
        </w:rPr>
        <w:t>20</w:t>
      </w:r>
      <w:r w:rsidRPr="007B3F10">
        <w:rPr>
          <w:rFonts w:ascii="Courier New" w:hAnsi="Courier New" w:cs="Courier New"/>
          <w:sz w:val="16"/>
          <w:szCs w:val="16"/>
        </w:rPr>
        <w:t xml:space="preserve"> – </w:t>
      </w:r>
      <w:r>
        <w:rPr>
          <w:rFonts w:ascii="Courier New" w:hAnsi="Courier New" w:cs="Courier New"/>
          <w:sz w:val="16"/>
          <w:szCs w:val="16"/>
        </w:rPr>
        <w:t>Default</w:t>
      </w:r>
      <w:r w:rsidRPr="007B3F10">
        <w:rPr>
          <w:rFonts w:ascii="Courier New" w:hAnsi="Courier New" w:cs="Courier New"/>
          <w:sz w:val="16"/>
          <w:szCs w:val="16"/>
        </w:rPr>
        <w:t xml:space="preserve"> </w:t>
      </w:r>
      <w:r>
        <w:rPr>
          <w:rFonts w:ascii="Courier New" w:hAnsi="Courier New" w:cs="Courier New"/>
          <w:sz w:val="16"/>
          <w:szCs w:val="16"/>
        </w:rPr>
        <w:t>Values</w:t>
      </w:r>
    </w:p>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2E690F" w:rsidRPr="007B3F10" w:rsidRDefault="002E690F" w:rsidP="002E690F">
      <w:pPr>
        <w:ind w:left="360"/>
        <w:jc w:val="center"/>
        <w:rPr>
          <w:rFonts w:ascii="Courier New" w:hAnsi="Courier New" w:cs="Courier New"/>
          <w:b/>
          <w:sz w:val="20"/>
          <w:szCs w:val="20"/>
        </w:rPr>
      </w:pPr>
      <w:r w:rsidRPr="007B3F10">
        <w:rPr>
          <w:rFonts w:ascii="Courier New" w:hAnsi="Courier New" w:cs="Courier New"/>
          <w:b/>
          <w:sz w:val="20"/>
          <w:szCs w:val="20"/>
        </w:rPr>
        <w:t>Appendix B</w:t>
      </w:r>
    </w:p>
    <w:p w:rsidR="002E690F" w:rsidRPr="007B3F10" w:rsidRDefault="002E690F" w:rsidP="00A0410D">
      <w:pPr>
        <w:ind w:left="360"/>
        <w:rPr>
          <w:rFonts w:ascii="Courier New" w:hAnsi="Courier New" w:cs="Courier New"/>
          <w:b/>
          <w:sz w:val="20"/>
          <w:szCs w:val="20"/>
        </w:rPr>
      </w:pPr>
    </w:p>
    <w:p w:rsidR="00A0410D" w:rsidRPr="007B3F10" w:rsidRDefault="0045094C" w:rsidP="00A0410D">
      <w:pPr>
        <w:ind w:left="360"/>
        <w:rPr>
          <w:rFonts w:ascii="Courier New" w:hAnsi="Courier New" w:cs="Courier New"/>
          <w:b/>
          <w:sz w:val="20"/>
          <w:szCs w:val="20"/>
        </w:rPr>
      </w:pPr>
      <w:r w:rsidRPr="007B3F10">
        <w:rPr>
          <w:rFonts w:ascii="Courier New" w:hAnsi="Courier New" w:cs="Courier New"/>
          <w:b/>
          <w:sz w:val="20"/>
          <w:szCs w:val="20"/>
        </w:rPr>
        <w:t xml:space="preserve">Appendix B </w:t>
      </w:r>
      <w:r w:rsidR="0085105B" w:rsidRPr="007B3F10">
        <w:rPr>
          <w:rFonts w:ascii="Courier New" w:hAnsi="Courier New" w:cs="Courier New"/>
          <w:b/>
          <w:sz w:val="20"/>
          <w:szCs w:val="20"/>
        </w:rPr>
        <w:t>represents sample</w:t>
      </w:r>
      <w:r w:rsidR="000C230A" w:rsidRPr="007B3F10">
        <w:rPr>
          <w:rFonts w:ascii="Courier New" w:hAnsi="Courier New" w:cs="Courier New"/>
          <w:b/>
          <w:sz w:val="20"/>
          <w:szCs w:val="20"/>
        </w:rPr>
        <w:t>s of</w:t>
      </w:r>
      <w:r w:rsidR="0085105B" w:rsidRPr="007B3F10">
        <w:rPr>
          <w:rFonts w:ascii="Courier New" w:hAnsi="Courier New" w:cs="Courier New"/>
          <w:b/>
          <w:sz w:val="20"/>
          <w:szCs w:val="20"/>
        </w:rPr>
        <w:t xml:space="preserve"> </w:t>
      </w:r>
      <w:r w:rsidR="000E5E05" w:rsidRPr="007B3F10">
        <w:rPr>
          <w:rFonts w:ascii="Courier New" w:hAnsi="Courier New" w:cs="Courier New"/>
          <w:b/>
          <w:sz w:val="20"/>
          <w:szCs w:val="20"/>
        </w:rPr>
        <w:t>Notification</w:t>
      </w:r>
      <w:r w:rsidR="004C1070" w:rsidRPr="007B3F10">
        <w:rPr>
          <w:rFonts w:ascii="Courier New" w:hAnsi="Courier New" w:cs="Courier New"/>
          <w:b/>
          <w:sz w:val="20"/>
          <w:szCs w:val="20"/>
        </w:rPr>
        <w:t xml:space="preserve"> Message Fo</w:t>
      </w:r>
      <w:r w:rsidR="007C3396" w:rsidRPr="007B3F10">
        <w:rPr>
          <w:rFonts w:ascii="Courier New" w:hAnsi="Courier New" w:cs="Courier New"/>
          <w:b/>
          <w:sz w:val="20"/>
          <w:szCs w:val="20"/>
        </w:rPr>
        <w:t xml:space="preserve">rmat </w:t>
      </w:r>
      <w:r w:rsidR="00A0410D" w:rsidRPr="007B3F10">
        <w:rPr>
          <w:rFonts w:ascii="Courier New" w:hAnsi="Courier New" w:cs="Courier New"/>
          <w:b/>
          <w:sz w:val="20"/>
          <w:szCs w:val="20"/>
        </w:rPr>
        <w:t xml:space="preserve">as per </w:t>
      </w:r>
      <w:r w:rsidR="00C90426">
        <w:t>Table 9</w:t>
      </w:r>
      <w:r w:rsidR="000C230A" w:rsidRPr="007B3F10">
        <w:rPr>
          <w:rFonts w:ascii="Courier New" w:hAnsi="Courier New" w:cs="Courier New"/>
          <w:b/>
          <w:sz w:val="20"/>
          <w:szCs w:val="20"/>
        </w:rPr>
        <w:t>;</w:t>
      </w:r>
      <w:r w:rsidR="00A0410D" w:rsidRPr="007B3F10">
        <w:rPr>
          <w:rFonts w:ascii="Courier New" w:hAnsi="Courier New" w:cs="Courier New"/>
          <w:b/>
          <w:sz w:val="20"/>
          <w:szCs w:val="20"/>
        </w:rPr>
        <w:t xml:space="preserve"> </w:t>
      </w:r>
      <w:r w:rsidR="007C3396" w:rsidRPr="007B3F10">
        <w:rPr>
          <w:rFonts w:ascii="Courier New" w:hAnsi="Courier New" w:cs="Courier New"/>
          <w:b/>
          <w:sz w:val="20"/>
          <w:szCs w:val="20"/>
        </w:rPr>
        <w:t>Data Transfer</w:t>
      </w:r>
      <w:r w:rsidR="0085105B" w:rsidRPr="007B3F10">
        <w:rPr>
          <w:rFonts w:ascii="Courier New" w:hAnsi="Courier New" w:cs="Courier New"/>
          <w:b/>
          <w:sz w:val="20"/>
          <w:szCs w:val="20"/>
        </w:rPr>
        <w:t xml:space="preserve"> Message Format</w:t>
      </w:r>
      <w:r w:rsidR="00A0410D" w:rsidRPr="007B3F10">
        <w:rPr>
          <w:rFonts w:ascii="Courier New" w:hAnsi="Courier New" w:cs="Courier New"/>
          <w:b/>
          <w:sz w:val="20"/>
          <w:szCs w:val="20"/>
        </w:rPr>
        <w:t xml:space="preserve"> as per </w:t>
      </w:r>
      <w:r w:rsidR="00C90426" w:rsidRPr="00C90426">
        <w:rPr>
          <w:rFonts w:ascii="Courier New" w:hAnsi="Courier New" w:cs="Courier New"/>
          <w:b/>
          <w:sz w:val="20"/>
          <w:szCs w:val="20"/>
        </w:rPr>
        <w:t>Table10</w:t>
      </w:r>
      <w:r w:rsidR="000C230A" w:rsidRPr="007B3F10">
        <w:rPr>
          <w:rFonts w:ascii="Courier New" w:hAnsi="Courier New" w:cs="Courier New"/>
          <w:b/>
          <w:sz w:val="20"/>
          <w:szCs w:val="20"/>
        </w:rPr>
        <w:t xml:space="preserve">; </w:t>
      </w:r>
      <w:r w:rsidR="00A0410D" w:rsidRPr="007B3F10">
        <w:rPr>
          <w:rFonts w:ascii="Courier New" w:hAnsi="Courier New" w:cs="Courier New"/>
          <w:b/>
          <w:sz w:val="20"/>
          <w:szCs w:val="20"/>
        </w:rPr>
        <w:t xml:space="preserve">SCM Message Format as per </w:t>
      </w:r>
      <w:r w:rsidR="00C90426" w:rsidRPr="00C90426">
        <w:rPr>
          <w:rFonts w:ascii="Courier New" w:hAnsi="Courier New" w:cs="Courier New"/>
          <w:b/>
          <w:sz w:val="20"/>
          <w:szCs w:val="20"/>
        </w:rPr>
        <w:t>Table 11</w:t>
      </w:r>
      <w:r w:rsidR="000C230A" w:rsidRPr="007B3F10">
        <w:rPr>
          <w:rFonts w:ascii="Courier New" w:hAnsi="Courier New" w:cs="Courier New"/>
          <w:b/>
          <w:sz w:val="20"/>
          <w:szCs w:val="20"/>
        </w:rPr>
        <w:t xml:space="preserve">; CCM Message Format as per </w:t>
      </w:r>
      <w:r w:rsidR="005D06D2">
        <w:fldChar w:fldCharType="begin"/>
      </w:r>
      <w:r w:rsidR="005D06D2">
        <w:instrText xml:space="preserve"> REF _Ref323214311 \h  \* MERGEFORMAT </w:instrText>
      </w:r>
      <w:r w:rsidR="005D06D2">
        <w:fldChar w:fldCharType="separate"/>
      </w:r>
      <w:r w:rsidR="00C90426" w:rsidRPr="00C90426">
        <w:rPr>
          <w:rFonts w:ascii="Courier New" w:hAnsi="Courier New" w:cs="Courier New"/>
          <w:b/>
          <w:sz w:val="20"/>
          <w:szCs w:val="20"/>
        </w:rPr>
        <w:t>Table 14</w:t>
      </w:r>
      <w:r w:rsidR="005D06D2">
        <w:fldChar w:fldCharType="end"/>
      </w:r>
      <w:r w:rsidR="00A0410D" w:rsidRPr="007B3F10">
        <w:rPr>
          <w:rFonts w:ascii="Courier New" w:hAnsi="Courier New" w:cs="Courier New"/>
          <w:b/>
          <w:sz w:val="20"/>
          <w:szCs w:val="20"/>
        </w:rPr>
        <w:t xml:space="preserve">. </w:t>
      </w:r>
      <w:r w:rsidR="005030EF" w:rsidRPr="007B3F10">
        <w:rPr>
          <w:rFonts w:ascii="Courier New" w:hAnsi="Courier New" w:cs="Courier New"/>
          <w:b/>
          <w:sz w:val="20"/>
          <w:szCs w:val="20"/>
        </w:rPr>
        <w:t xml:space="preserve">These formats are </w:t>
      </w:r>
      <w:r w:rsidR="00F24F33" w:rsidRPr="007B3F10">
        <w:rPr>
          <w:rFonts w:ascii="Courier New" w:hAnsi="Courier New" w:cs="Courier New"/>
          <w:b/>
          <w:sz w:val="20"/>
          <w:szCs w:val="20"/>
        </w:rPr>
        <w:t>illustrated</w:t>
      </w:r>
      <w:r w:rsidR="005030EF" w:rsidRPr="007B3F10">
        <w:rPr>
          <w:rFonts w:ascii="Courier New" w:hAnsi="Courier New" w:cs="Courier New"/>
          <w:b/>
          <w:sz w:val="20"/>
          <w:szCs w:val="20"/>
        </w:rPr>
        <w:t xml:space="preserve"> as seen on the wire.</w:t>
      </w:r>
    </w:p>
    <w:p w:rsidR="000004D8" w:rsidRPr="007B3F10" w:rsidRDefault="000004D8" w:rsidP="0025352A">
      <w:pPr>
        <w:rPr>
          <w:rFonts w:ascii="Courier New" w:hAnsi="Courier New" w:cs="Courier New"/>
          <w:b/>
          <w:sz w:val="20"/>
          <w:szCs w:val="20"/>
        </w:rPr>
      </w:pPr>
    </w:p>
    <w:p w:rsidR="008954BF" w:rsidRPr="007B3F10" w:rsidRDefault="008954BF" w:rsidP="0023750F">
      <w:pPr>
        <w:ind w:left="360"/>
        <w:jc w:val="center"/>
        <w:rPr>
          <w:rFonts w:ascii="Courier New" w:hAnsi="Courier New" w:cs="Courier New"/>
          <w:b/>
          <w:sz w:val="20"/>
          <w:szCs w:val="20"/>
        </w:rPr>
      </w:pPr>
    </w:p>
    <w:p w:rsidR="008A6B35" w:rsidRPr="007B3F10" w:rsidRDefault="00340684" w:rsidP="00A0410D">
      <w:pPr>
        <w:ind w:left="180"/>
        <w:jc w:val="both"/>
        <w:rPr>
          <w:rFonts w:ascii="Courier New" w:hAnsi="Courier New" w:cs="Courier New"/>
          <w:sz w:val="20"/>
          <w:szCs w:val="20"/>
        </w:rPr>
      </w:pPr>
      <w:r>
        <w:rPr>
          <w:rFonts w:ascii="Courier New" w:hAnsi="Courier New" w:cs="Courier New"/>
          <w:noProof/>
          <w:sz w:val="20"/>
          <w:szCs w:val="20"/>
          <w:lang w:val="en-IN" w:eastAsia="en-IN" w:bidi="ar-SA"/>
        </w:rPr>
        <w:lastRenderedPageBreak/>
        <w:drawing>
          <wp:inline distT="0" distB="0" distL="0" distR="0">
            <wp:extent cx="5486400" cy="60731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486400" cy="6073140"/>
                    </a:xfrm>
                    <a:prstGeom prst="rect">
                      <a:avLst/>
                    </a:prstGeom>
                    <a:noFill/>
                    <a:ln w="9525">
                      <a:noFill/>
                      <a:miter lim="800000"/>
                      <a:headEnd/>
                      <a:tailEnd/>
                    </a:ln>
                  </pic:spPr>
                </pic:pic>
              </a:graphicData>
            </a:graphic>
          </wp:inline>
        </w:drawing>
      </w:r>
    </w:p>
    <w:p w:rsidR="008A6B35" w:rsidRPr="007B3F10" w:rsidRDefault="008A6B35"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A6B35" w:rsidRPr="007B3F10" w:rsidRDefault="00340684" w:rsidP="00A0410D">
      <w:pPr>
        <w:ind w:left="180"/>
        <w:jc w:val="both"/>
        <w:rPr>
          <w:rFonts w:ascii="Courier New" w:hAnsi="Courier New" w:cs="Courier New"/>
          <w:sz w:val="20"/>
          <w:szCs w:val="20"/>
        </w:rPr>
      </w:pPr>
      <w:r>
        <w:rPr>
          <w:rFonts w:ascii="Courier New" w:hAnsi="Courier New" w:cs="Courier New"/>
          <w:noProof/>
          <w:sz w:val="20"/>
          <w:szCs w:val="20"/>
          <w:lang w:val="en-IN" w:eastAsia="en-IN" w:bidi="ar-SA"/>
        </w:rPr>
        <w:lastRenderedPageBreak/>
        <w:drawing>
          <wp:inline distT="0" distB="0" distL="0" distR="0">
            <wp:extent cx="5486400" cy="3124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86400" cy="3124200"/>
                    </a:xfrm>
                    <a:prstGeom prst="rect">
                      <a:avLst/>
                    </a:prstGeom>
                    <a:noFill/>
                    <a:ln w="9525">
                      <a:noFill/>
                      <a:miter lim="800000"/>
                      <a:headEnd/>
                      <a:tailEnd/>
                    </a:ln>
                  </pic:spPr>
                </pic:pic>
              </a:graphicData>
            </a:graphic>
          </wp:inline>
        </w:drawing>
      </w:r>
    </w:p>
    <w:p w:rsidR="000C3498" w:rsidRPr="007B3F10" w:rsidRDefault="000C3498" w:rsidP="00A0410D">
      <w:pPr>
        <w:ind w:left="2880" w:firstLine="720"/>
        <w:jc w:val="both"/>
        <w:rPr>
          <w:rFonts w:ascii="Courier New" w:hAnsi="Courier New" w:cs="Courier New"/>
          <w:b/>
          <w:sz w:val="20"/>
          <w:szCs w:val="20"/>
        </w:rPr>
      </w:pPr>
    </w:p>
    <w:p w:rsidR="00A0410D" w:rsidRPr="007B3F10" w:rsidRDefault="00A0410D" w:rsidP="00A0410D">
      <w:pPr>
        <w:ind w:left="2880" w:firstLine="720"/>
        <w:jc w:val="both"/>
        <w:rPr>
          <w:rFonts w:ascii="Courier New" w:hAnsi="Courier New" w:cs="Courier New"/>
          <w:b/>
          <w:sz w:val="20"/>
          <w:szCs w:val="20"/>
        </w:rPr>
      </w:pPr>
    </w:p>
    <w:p w:rsidR="00A0410D" w:rsidRPr="007B3F10" w:rsidRDefault="00340684" w:rsidP="00A0410D">
      <w:pPr>
        <w:ind w:left="180"/>
        <w:jc w:val="right"/>
        <w:rPr>
          <w:rFonts w:ascii="Courier New" w:hAnsi="Courier New" w:cs="Courier New"/>
          <w:b/>
          <w:sz w:val="20"/>
          <w:szCs w:val="20"/>
        </w:rPr>
      </w:pPr>
      <w:r>
        <w:rPr>
          <w:rFonts w:ascii="Courier New" w:hAnsi="Courier New" w:cs="Courier New"/>
          <w:b/>
          <w:noProof/>
          <w:sz w:val="20"/>
          <w:szCs w:val="20"/>
          <w:lang w:val="en-IN" w:eastAsia="en-IN" w:bidi="ar-SA"/>
        </w:rPr>
        <w:drawing>
          <wp:inline distT="0" distB="0" distL="0" distR="0">
            <wp:extent cx="5486400" cy="345186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486400" cy="3451860"/>
                    </a:xfrm>
                    <a:prstGeom prst="rect">
                      <a:avLst/>
                    </a:prstGeom>
                    <a:noFill/>
                    <a:ln w="9525">
                      <a:noFill/>
                      <a:miter lim="800000"/>
                      <a:headEnd/>
                      <a:tailEnd/>
                    </a:ln>
                  </pic:spPr>
                </pic:pic>
              </a:graphicData>
            </a:graphic>
          </wp:inline>
        </w:drawing>
      </w:r>
    </w:p>
    <w:p w:rsidR="00A0410D" w:rsidRPr="007B3F10" w:rsidRDefault="00A0410D"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340684" w:rsidP="00A0410D">
      <w:pPr>
        <w:jc w:val="right"/>
        <w:rPr>
          <w:rFonts w:ascii="Courier New" w:hAnsi="Courier New" w:cs="Courier New"/>
          <w:b/>
          <w:sz w:val="20"/>
          <w:szCs w:val="20"/>
        </w:rPr>
      </w:pPr>
      <w:r>
        <w:rPr>
          <w:rFonts w:ascii="Courier New" w:hAnsi="Courier New" w:cs="Courier New"/>
          <w:noProof/>
          <w:sz w:val="20"/>
          <w:szCs w:val="20"/>
          <w:lang w:val="en-IN" w:eastAsia="en-IN" w:bidi="ar-SA"/>
        </w:rPr>
        <w:lastRenderedPageBreak/>
        <w:drawing>
          <wp:inline distT="0" distB="0" distL="0" distR="0">
            <wp:extent cx="5486400" cy="2667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486400" cy="2667000"/>
                    </a:xfrm>
                    <a:prstGeom prst="rect">
                      <a:avLst/>
                    </a:prstGeom>
                    <a:noFill/>
                    <a:ln w="9525">
                      <a:noFill/>
                      <a:miter lim="800000"/>
                      <a:headEnd/>
                      <a:tailEnd/>
                    </a:ln>
                  </pic:spPr>
                </pic:pic>
              </a:graphicData>
            </a:graphic>
          </wp:inline>
        </w:drawing>
      </w: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A0410D" w:rsidRPr="007B3F10" w:rsidRDefault="00A0410D" w:rsidP="00A0410D">
      <w:pPr>
        <w:jc w:val="right"/>
        <w:rPr>
          <w:rFonts w:ascii="Courier New" w:hAnsi="Courier New" w:cs="Courier New"/>
          <w:b/>
          <w:sz w:val="20"/>
          <w:szCs w:val="20"/>
        </w:rPr>
      </w:pPr>
    </w:p>
    <w:p w:rsidR="00DB7F53" w:rsidRPr="007B3F10" w:rsidRDefault="0007249E" w:rsidP="00DB7F53">
      <w:pPr>
        <w:ind w:left="360"/>
        <w:jc w:val="center"/>
        <w:rPr>
          <w:rFonts w:ascii="Courier New" w:hAnsi="Courier New" w:cs="Courier New"/>
          <w:b/>
          <w:sz w:val="20"/>
          <w:szCs w:val="20"/>
        </w:rPr>
      </w:pPr>
      <w:r w:rsidRPr="007B3F10">
        <w:rPr>
          <w:rFonts w:ascii="Courier New" w:hAnsi="Courier New" w:cs="Courier New"/>
          <w:b/>
          <w:sz w:val="20"/>
          <w:szCs w:val="20"/>
        </w:rPr>
        <w:lastRenderedPageBreak/>
        <w:t>Appendix C</w:t>
      </w:r>
    </w:p>
    <w:p w:rsidR="00DB7F53" w:rsidRPr="007B3F10" w:rsidRDefault="00DB7F53" w:rsidP="00DB7F53">
      <w:pPr>
        <w:ind w:left="360"/>
        <w:jc w:val="center"/>
        <w:rPr>
          <w:rFonts w:ascii="Courier New" w:hAnsi="Courier New" w:cs="Courier New"/>
          <w:sz w:val="20"/>
          <w:szCs w:val="20"/>
        </w:rPr>
      </w:pPr>
    </w:p>
    <w:p w:rsidR="00DB7F53" w:rsidRPr="007B3F10" w:rsidRDefault="00DB7F53" w:rsidP="00DB7F53">
      <w:pPr>
        <w:ind w:left="360"/>
        <w:jc w:val="center"/>
        <w:rPr>
          <w:rFonts w:ascii="Courier New" w:hAnsi="Courier New" w:cs="Courier New"/>
          <w:sz w:val="20"/>
          <w:szCs w:val="20"/>
        </w:rPr>
      </w:pPr>
    </w:p>
    <w:p w:rsidR="008A6B35" w:rsidRPr="007B3F10" w:rsidRDefault="0007322B" w:rsidP="0007322B">
      <w:pPr>
        <w:jc w:val="center"/>
        <w:rPr>
          <w:rFonts w:ascii="Courier New" w:hAnsi="Courier New" w:cs="Courier New"/>
          <w:sz w:val="20"/>
          <w:szCs w:val="20"/>
        </w:rPr>
      </w:pPr>
      <w:r>
        <w:object w:dxaOrig="11040" w:dyaOrig="13381">
          <v:shape id="_x0000_i1027" type="#_x0000_t75" style="width:430.95pt;height:371.8pt" o:ole="">
            <v:imagedata r:id="rId12" o:title=""/>
          </v:shape>
          <o:OLEObject Type="Embed" ProgID="Visio.Drawing.15" ShapeID="_x0000_i1027" DrawAspect="Content" ObjectID="_1491528728" r:id="rId13"/>
        </w:object>
      </w:r>
    </w:p>
    <w:p w:rsidR="000004D8" w:rsidRPr="007B3F10" w:rsidRDefault="000004D8" w:rsidP="00DB7F53">
      <w:pPr>
        <w:ind w:left="360"/>
        <w:jc w:val="center"/>
        <w:rPr>
          <w:rFonts w:ascii="Courier New" w:hAnsi="Courier New" w:cs="Courier New"/>
          <w:sz w:val="20"/>
          <w:szCs w:val="20"/>
        </w:rPr>
      </w:pPr>
    </w:p>
    <w:p w:rsidR="0007249E" w:rsidRPr="007B3F10" w:rsidRDefault="0007249E" w:rsidP="0007249E">
      <w:pPr>
        <w:pStyle w:val="Caption"/>
        <w:jc w:val="center"/>
        <w:rPr>
          <w:rFonts w:ascii="Courier New" w:hAnsi="Courier New" w:cs="Courier New"/>
          <w:sz w:val="16"/>
          <w:szCs w:val="16"/>
        </w:rPr>
      </w:pPr>
      <w:r w:rsidRPr="007B3F10">
        <w:rPr>
          <w:rFonts w:ascii="Courier New" w:hAnsi="Courier New" w:cs="Courier New"/>
          <w:sz w:val="16"/>
          <w:szCs w:val="16"/>
        </w:rPr>
        <w:t xml:space="preserve">Figure </w:t>
      </w:r>
      <w:r w:rsidR="0061243B"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Figure \* ARABIC </w:instrText>
      </w:r>
      <w:r w:rsidR="0061243B" w:rsidRPr="007B3F10">
        <w:rPr>
          <w:rFonts w:ascii="Courier New" w:hAnsi="Courier New" w:cs="Courier New"/>
          <w:sz w:val="16"/>
          <w:szCs w:val="16"/>
        </w:rPr>
        <w:fldChar w:fldCharType="separate"/>
      </w:r>
      <w:r w:rsidR="00D20D2A">
        <w:rPr>
          <w:rFonts w:ascii="Courier New" w:hAnsi="Courier New" w:cs="Courier New"/>
          <w:noProof/>
          <w:sz w:val="16"/>
          <w:szCs w:val="16"/>
        </w:rPr>
        <w:t>3</w:t>
      </w:r>
      <w:r w:rsidR="0061243B" w:rsidRPr="007B3F10">
        <w:rPr>
          <w:rFonts w:ascii="Courier New" w:hAnsi="Courier New" w:cs="Courier New"/>
          <w:sz w:val="16"/>
          <w:szCs w:val="16"/>
        </w:rPr>
        <w:fldChar w:fldCharType="end"/>
      </w:r>
      <w:r w:rsidRPr="007B3F10">
        <w:rPr>
          <w:rFonts w:ascii="Courier New" w:hAnsi="Courier New" w:cs="Courier New"/>
          <w:sz w:val="16"/>
          <w:szCs w:val="16"/>
        </w:rPr>
        <w:t xml:space="preserve"> - Client Flow Chart</w:t>
      </w:r>
    </w:p>
    <w:p w:rsidR="0007249E" w:rsidRPr="007B3F10" w:rsidRDefault="0007249E" w:rsidP="00DB7F53">
      <w:pPr>
        <w:ind w:left="360"/>
        <w:jc w:val="center"/>
        <w:rPr>
          <w:rFonts w:ascii="Courier New" w:hAnsi="Courier New" w:cs="Courier New"/>
          <w:sz w:val="20"/>
          <w:szCs w:val="20"/>
        </w:rPr>
      </w:pPr>
    </w:p>
    <w:p w:rsidR="0007249E" w:rsidRPr="007B3F10" w:rsidRDefault="0007249E" w:rsidP="00DB7F53">
      <w:pPr>
        <w:ind w:left="360"/>
        <w:jc w:val="center"/>
        <w:rPr>
          <w:rFonts w:ascii="Courier New" w:hAnsi="Courier New" w:cs="Courier New"/>
          <w:sz w:val="20"/>
          <w:szCs w:val="20"/>
        </w:rPr>
      </w:pPr>
    </w:p>
    <w:p w:rsidR="000004D8"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Init</w:t>
      </w:r>
      <w:r w:rsidRPr="007B3F10">
        <w:rPr>
          <w:rFonts w:ascii="Courier New" w:hAnsi="Courier New" w:cs="Courier New"/>
          <w:sz w:val="20"/>
          <w:szCs w:val="20"/>
        </w:rPr>
        <w:t xml:space="preserve"> </w:t>
      </w: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t>– Initialization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Config</w:t>
      </w:r>
      <w:r w:rsidRPr="007B3F10">
        <w:rPr>
          <w:rFonts w:ascii="Courier New" w:hAnsi="Courier New" w:cs="Courier New"/>
          <w:sz w:val="20"/>
          <w:szCs w:val="20"/>
        </w:rPr>
        <w:t xml:space="preserve"> </w:t>
      </w: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t>– Configuration operation</w:t>
      </w:r>
    </w:p>
    <w:p w:rsidR="0031700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Listening</w:t>
      </w:r>
      <w:r w:rsidR="0007322B">
        <w:rPr>
          <w:rFonts w:ascii="Courier New" w:hAnsi="Courier New" w:cs="Courier New"/>
          <w:sz w:val="20"/>
          <w:szCs w:val="20"/>
        </w:rPr>
        <w:t xml:space="preserve"> </w:t>
      </w:r>
      <w:r w:rsidR="0007322B">
        <w:rPr>
          <w:rFonts w:ascii="Courier New" w:hAnsi="Courier New" w:cs="Courier New"/>
          <w:sz w:val="20"/>
          <w:szCs w:val="20"/>
        </w:rPr>
        <w:tab/>
      </w:r>
      <w:r w:rsidR="0007322B">
        <w:rPr>
          <w:rFonts w:ascii="Courier New" w:hAnsi="Courier New" w:cs="Courier New"/>
          <w:sz w:val="20"/>
          <w:szCs w:val="20"/>
        </w:rPr>
        <w:tab/>
        <w:t>– listen for unconnected message</w:t>
      </w:r>
    </w:p>
    <w:p w:rsidR="0007322B" w:rsidRPr="007B3F10" w:rsidRDefault="0007322B" w:rsidP="00317000">
      <w:pPr>
        <w:ind w:left="540"/>
        <w:jc w:val="both"/>
        <w:rPr>
          <w:rFonts w:ascii="Courier New" w:hAnsi="Courier New" w:cs="Courier New"/>
          <w:sz w:val="20"/>
          <w:szCs w:val="20"/>
        </w:rPr>
      </w:pPr>
      <w:r>
        <w:rPr>
          <w:rFonts w:ascii="Courier New" w:hAnsi="Courier New" w:cs="Courier New"/>
          <w:b/>
          <w:sz w:val="20"/>
          <w:szCs w:val="20"/>
        </w:rPr>
        <w:t>Connected</w:t>
      </w:r>
      <w:r>
        <w:rPr>
          <w:rFonts w:ascii="Courier New" w:hAnsi="Courier New" w:cs="Courier New"/>
          <w:b/>
          <w:sz w:val="20"/>
          <w:szCs w:val="20"/>
        </w:rPr>
        <w:tab/>
      </w:r>
      <w:r>
        <w:rPr>
          <w:rFonts w:ascii="Courier New" w:hAnsi="Courier New" w:cs="Courier New"/>
          <w:b/>
          <w:sz w:val="20"/>
          <w:szCs w:val="20"/>
        </w:rPr>
        <w:tab/>
      </w:r>
      <w:r w:rsidRPr="0007322B">
        <w:rPr>
          <w:rFonts w:ascii="Courier New" w:hAnsi="Courier New" w:cs="Courier New"/>
          <w:sz w:val="20"/>
          <w:szCs w:val="20"/>
        </w:rPr>
        <w:t>-</w:t>
      </w:r>
      <w:r>
        <w:rPr>
          <w:rFonts w:ascii="Courier New" w:hAnsi="Courier New" w:cs="Courier New"/>
          <w:sz w:val="20"/>
          <w:szCs w:val="20"/>
        </w:rPr>
        <w:t xml:space="preserve"> Authenticated and wait for Notification message </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Update Mode</w:t>
      </w:r>
      <w:r w:rsidRPr="007B3F10">
        <w:rPr>
          <w:rFonts w:ascii="Courier New" w:hAnsi="Courier New" w:cs="Courier New"/>
          <w:sz w:val="20"/>
          <w:szCs w:val="20"/>
        </w:rPr>
        <w:t xml:space="preserve"> </w:t>
      </w:r>
      <w:r w:rsidRPr="007B3F10">
        <w:rPr>
          <w:rFonts w:ascii="Courier New" w:hAnsi="Courier New" w:cs="Courier New"/>
          <w:sz w:val="20"/>
          <w:szCs w:val="20"/>
        </w:rPr>
        <w:tab/>
      </w:r>
      <w:r w:rsidRPr="007B3F10">
        <w:rPr>
          <w:rFonts w:ascii="Courier New" w:hAnsi="Courier New" w:cs="Courier New"/>
          <w:sz w:val="20"/>
          <w:szCs w:val="20"/>
        </w:rPr>
        <w:tab/>
        <w:t>– Main mode of MSU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Explicit Commands</w:t>
      </w:r>
      <w:r w:rsidRPr="007B3F10">
        <w:rPr>
          <w:rFonts w:ascii="Courier New" w:hAnsi="Courier New" w:cs="Courier New"/>
          <w:sz w:val="20"/>
          <w:szCs w:val="20"/>
        </w:rPr>
        <w:t xml:space="preserve"> </w:t>
      </w:r>
      <w:r w:rsidRPr="007B3F10">
        <w:rPr>
          <w:rFonts w:ascii="Courier New" w:hAnsi="Courier New" w:cs="Courier New"/>
          <w:sz w:val="20"/>
          <w:szCs w:val="20"/>
        </w:rPr>
        <w:tab/>
        <w:t xml:space="preserve">– Who-Is, I-am, Status commands, etc. </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CCM</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Chunk Complain Mode of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SCM</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Sequence Complain Mode of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Abort</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Abort operation handling</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Finalization</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CRC calculation, status determination</w:t>
      </w:r>
    </w:p>
    <w:p w:rsidR="00317000" w:rsidRPr="007B3F10" w:rsidRDefault="00317000" w:rsidP="00317000">
      <w:pPr>
        <w:ind w:left="540"/>
        <w:jc w:val="both"/>
        <w:rPr>
          <w:rFonts w:ascii="Courier New" w:hAnsi="Courier New" w:cs="Courier New"/>
          <w:sz w:val="20"/>
          <w:szCs w:val="20"/>
        </w:rPr>
      </w:pPr>
    </w:p>
    <w:p w:rsidR="00717F6F" w:rsidRDefault="00717F6F">
      <w:pPr>
        <w:widowControl/>
        <w:suppressAutoHyphens w:val="0"/>
        <w:rPr>
          <w:rFonts w:ascii="Courier New" w:hAnsi="Courier New" w:cs="Courier New"/>
          <w:sz w:val="20"/>
          <w:szCs w:val="20"/>
        </w:rPr>
      </w:pPr>
      <w:r>
        <w:rPr>
          <w:rFonts w:ascii="Courier New" w:hAnsi="Courier New" w:cs="Courier New"/>
          <w:sz w:val="20"/>
          <w:szCs w:val="20"/>
        </w:rPr>
        <w:br w:type="page"/>
      </w:r>
    </w:p>
    <w:p w:rsidR="00464AF6" w:rsidRDefault="00717F6F">
      <w:pPr>
        <w:ind w:left="360"/>
        <w:jc w:val="center"/>
        <w:rPr>
          <w:rFonts w:ascii="Courier New" w:hAnsi="Courier New" w:cs="Courier New"/>
          <w:sz w:val="20"/>
          <w:szCs w:val="20"/>
        </w:rPr>
      </w:pPr>
      <w:r>
        <w:rPr>
          <w:rFonts w:ascii="Courier New" w:hAnsi="Courier New" w:cs="Courier New"/>
          <w:sz w:val="20"/>
          <w:szCs w:val="20"/>
        </w:rPr>
        <w:lastRenderedPageBreak/>
        <w:t>Appendix –d</w:t>
      </w:r>
    </w:p>
    <w:p w:rsidR="00464AF6" w:rsidRDefault="00464AF6">
      <w:pPr>
        <w:ind w:left="360"/>
        <w:jc w:val="center"/>
        <w:rPr>
          <w:rFonts w:ascii="Courier New" w:hAnsi="Courier New" w:cs="Courier New"/>
          <w:sz w:val="20"/>
          <w:szCs w:val="20"/>
        </w:rPr>
      </w:pPr>
    </w:p>
    <w:p w:rsidR="00464AF6" w:rsidRDefault="00717F6F">
      <w:pPr>
        <w:jc w:val="center"/>
        <w:rPr>
          <w:rFonts w:ascii="Courier New" w:hAnsi="Courier New" w:cs="Courier New"/>
          <w:sz w:val="20"/>
          <w:szCs w:val="20"/>
        </w:rPr>
      </w:pPr>
      <w:ins w:id="25" w:author="Windows User" w:date="2014-11-16T16:02:00Z">
        <w:r>
          <w:object w:dxaOrig="9316" w:dyaOrig="12315">
            <v:shape id="_x0000_i1028" type="#_x0000_t75" style="width:376.1pt;height:590.5pt" o:ole="">
              <v:imagedata r:id="rId14" o:title=""/>
            </v:shape>
            <o:OLEObject Type="Embed" ProgID="Visio.Drawing.15" ShapeID="_x0000_i1028" DrawAspect="Content" ObjectID="_1491528729" r:id="rId15"/>
          </w:object>
        </w:r>
      </w:ins>
    </w:p>
    <w:sectPr w:rsidR="00464AF6" w:rsidSect="003D7111">
      <w:headerReference w:type="default" r:id="rId16"/>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AAC" w:rsidRDefault="00481AAC">
      <w:r>
        <w:separator/>
      </w:r>
    </w:p>
  </w:endnote>
  <w:endnote w:type="continuationSeparator" w:id="0">
    <w:p w:rsidR="00481AAC" w:rsidRDefault="00481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erif">
    <w:altName w:val="Arial Unicode MS"/>
    <w:charset w:val="80"/>
    <w:family w:val="roman"/>
    <w:pitch w:val="variable"/>
  </w:font>
  <w:font w:name="Mangal">
    <w:panose1 w:val="02040503050203030202"/>
    <w:charset w:val="00"/>
    <w:family w:val="roman"/>
    <w:pitch w:val="variable"/>
    <w:sig w:usb0="00008003" w:usb1="00000000" w:usb2="00000000" w:usb3="00000000" w:csb0="00000001" w:csb1="00000000"/>
  </w:font>
  <w:font w:name="DejaVu Sans">
    <w:altName w:val="Arial Unicode MS"/>
    <w:charset w:val="80"/>
    <w:family w:val="auto"/>
    <w:pitch w:val="variable"/>
  </w:font>
  <w:font w:name="Lohit Hindi">
    <w:altName w:val="Arial Unicode MS"/>
    <w:charset w:val="80"/>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6D2" w:rsidRDefault="005D06D2" w:rsidP="00C83C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D06D2" w:rsidRDefault="005D06D2" w:rsidP="0084232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6D2" w:rsidRPr="00842321" w:rsidRDefault="005D06D2" w:rsidP="00205D52">
    <w:pPr>
      <w:pStyle w:val="Footer"/>
      <w:framePr w:wrap="around" w:vAnchor="text" w:hAnchor="page" w:x="10261" w:y="625"/>
      <w:rPr>
        <w:rStyle w:val="PageNumber"/>
        <w:sz w:val="16"/>
        <w:szCs w:val="16"/>
      </w:rPr>
    </w:pPr>
    <w:r w:rsidRPr="00842321">
      <w:rPr>
        <w:rStyle w:val="PageNumber"/>
        <w:sz w:val="16"/>
        <w:szCs w:val="16"/>
      </w:rPr>
      <w:fldChar w:fldCharType="begin"/>
    </w:r>
    <w:r w:rsidRPr="00842321">
      <w:rPr>
        <w:rStyle w:val="PageNumber"/>
        <w:sz w:val="16"/>
        <w:szCs w:val="16"/>
      </w:rPr>
      <w:instrText xml:space="preserve">PAGE  </w:instrText>
    </w:r>
    <w:r w:rsidRPr="00842321">
      <w:rPr>
        <w:rStyle w:val="PageNumber"/>
        <w:sz w:val="16"/>
        <w:szCs w:val="16"/>
      </w:rPr>
      <w:fldChar w:fldCharType="separate"/>
    </w:r>
    <w:r w:rsidR="007006CE">
      <w:rPr>
        <w:rStyle w:val="PageNumber"/>
        <w:noProof/>
        <w:sz w:val="16"/>
        <w:szCs w:val="16"/>
      </w:rPr>
      <w:t>22</w:t>
    </w:r>
    <w:r w:rsidRPr="00842321">
      <w:rPr>
        <w:rStyle w:val="PageNumber"/>
        <w:sz w:val="16"/>
        <w:szCs w:val="16"/>
      </w:rPr>
      <w:fldChar w:fldCharType="end"/>
    </w:r>
  </w:p>
  <w:p w:rsidR="005D06D2" w:rsidRPr="001874D9" w:rsidRDefault="005D06D2" w:rsidP="00205D52">
    <w:pPr>
      <w:pStyle w:val="Template-FooterText"/>
    </w:pPr>
    <w:r w:rsidRPr="00354284">
      <w:rPr>
        <w:b/>
      </w:rPr>
      <w:t>Proprietary Notice</w:t>
    </w:r>
    <w:r w:rsidRPr="00354284">
      <w:t>: This document contains proprietary information of Schneider Electric</w:t>
    </w:r>
    <w:r>
      <w:t xml:space="preserve"> and neither the document </w:t>
    </w:r>
    <w:r w:rsidRPr="00354284">
      <w:t>nor said proprietary information shall be published, reproduced, copied, disclosed or used for any purpose other than consideration of this document without the express written permission of a duly authorized representative of said company.</w:t>
    </w:r>
    <w:r>
      <w:t xml:space="preserve"> Patent Application No. 1448/CHE/2011 – 26 April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AAC" w:rsidRDefault="00481AAC">
      <w:r>
        <w:separator/>
      </w:r>
    </w:p>
  </w:footnote>
  <w:footnote w:type="continuationSeparator" w:id="0">
    <w:p w:rsidR="00481AAC" w:rsidRDefault="00481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6D2" w:rsidRDefault="005D06D2">
    <w:pPr>
      <w:pStyle w:val="Header"/>
      <w:rPr>
        <w:rFonts w:ascii="Verdana" w:hAnsi="Verdana"/>
        <w:sz w:val="12"/>
        <w:szCs w:val="12"/>
      </w:rPr>
    </w:pPr>
    <w:r w:rsidRPr="001874D9">
      <w:rPr>
        <w:rFonts w:ascii="Verdana" w:hAnsi="Verdana"/>
        <w:sz w:val="12"/>
        <w:szCs w:val="12"/>
      </w:rPr>
      <w:t>Mass Software Upgrade Protocol Specification</w:t>
    </w:r>
    <w:r w:rsidRPr="001874D9">
      <w:rPr>
        <w:rFonts w:ascii="Verdana" w:hAnsi="Verdana"/>
        <w:sz w:val="16"/>
        <w:szCs w:val="16"/>
      </w:rPr>
      <w:t xml:space="preserve"> </w:t>
    </w:r>
    <w:r>
      <w:rPr>
        <w:rFonts w:ascii="Verdana" w:hAnsi="Verdana"/>
        <w:sz w:val="16"/>
        <w:szCs w:val="16"/>
      </w:rPr>
      <w:tab/>
    </w:r>
    <w:r>
      <w:rPr>
        <w:rFonts w:ascii="Verdana" w:hAnsi="Verdana"/>
        <w:sz w:val="16"/>
        <w:szCs w:val="16"/>
      </w:rPr>
      <w:tab/>
    </w:r>
    <w:r w:rsidRPr="001874D9">
      <w:rPr>
        <w:rFonts w:ascii="Verdana" w:hAnsi="Verdana"/>
        <w:sz w:val="12"/>
        <w:szCs w:val="12"/>
      </w:rPr>
      <w:t>V</w:t>
    </w:r>
    <w:r>
      <w:rPr>
        <w:rFonts w:ascii="Verdana" w:hAnsi="Verdana"/>
        <w:sz w:val="12"/>
        <w:szCs w:val="12"/>
      </w:rPr>
      <w:t>1.0</w:t>
    </w:r>
  </w:p>
  <w:p w:rsidR="005D06D2" w:rsidRPr="001874D9" w:rsidRDefault="005D06D2">
    <w:pPr>
      <w:pStyle w:val="Header"/>
      <w:rPr>
        <w:rFonts w:ascii="Verdana" w:hAnsi="Verdana"/>
        <w:sz w:val="16"/>
        <w:szCs w:val="16"/>
      </w:rPr>
    </w:pPr>
    <w:r>
      <w:rPr>
        <w:rFonts w:ascii="Verdana" w:hAnsi="Verdana"/>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7FA831A"/>
    <w:lvl w:ilvl="0">
      <w:start w:val="1"/>
      <w:numFmt w:val="decimal"/>
      <w:lvlText w:val="%1."/>
      <w:lvlJc w:val="left"/>
      <w:pPr>
        <w:tabs>
          <w:tab w:val="num" w:pos="720"/>
        </w:tabs>
        <w:ind w:left="720" w:hanging="360"/>
      </w:pPr>
      <w:rPr>
        <w:rFonts w:ascii="Courier New" w:hAnsi="Courier New" w:cs="Courier New" w:hint="default"/>
        <w:b/>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D9CE5B4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1440"/>
        </w:tabs>
        <w:ind w:left="14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
    <w:nsid w:val="00000003"/>
    <w:multiLevelType w:val="multilevel"/>
    <w:tmpl w:val="00000003"/>
    <w:name w:val="WW8Num8"/>
    <w:lvl w:ilvl="0">
      <w:start w:val="1"/>
      <w:numFmt w:val="decimal"/>
      <w:lvlText w:val="%1."/>
      <w:lvlJc w:val="left"/>
      <w:pPr>
        <w:tabs>
          <w:tab w:val="num" w:pos="1080"/>
        </w:tabs>
        <w:ind w:left="1080" w:hanging="360"/>
      </w:pPr>
    </w:lvl>
    <w:lvl w:ilvl="1">
      <w:start w:val="1"/>
      <w:numFmt w:val="lowerLetter"/>
      <w:lvlText w:val="%2."/>
      <w:lvlJc w:val="left"/>
      <w:pPr>
        <w:tabs>
          <w:tab w:val="num" w:pos="0"/>
        </w:tabs>
        <w:ind w:left="0" w:hanging="360"/>
      </w:pPr>
    </w:lvl>
    <w:lvl w:ilvl="2">
      <w:start w:val="1"/>
      <w:numFmt w:val="lowerRoman"/>
      <w:lvlText w:val="%3."/>
      <w:lvlJc w:val="left"/>
      <w:pPr>
        <w:tabs>
          <w:tab w:val="num" w:pos="720"/>
        </w:tabs>
        <w:ind w:left="720" w:hanging="180"/>
      </w:pPr>
    </w:lvl>
    <w:lvl w:ilvl="3">
      <w:start w:val="1"/>
      <w:numFmt w:val="decimal"/>
      <w:lvlText w:val="%4."/>
      <w:lvlJc w:val="left"/>
      <w:pPr>
        <w:tabs>
          <w:tab w:val="num" w:pos="1440"/>
        </w:tabs>
        <w:ind w:left="144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880"/>
        </w:tabs>
        <w:ind w:left="2880" w:hanging="180"/>
      </w:pPr>
    </w:lvl>
    <w:lvl w:ilvl="6">
      <w:start w:val="1"/>
      <w:numFmt w:val="decimal"/>
      <w:lvlText w:val="%7."/>
      <w:lvlJc w:val="left"/>
      <w:pPr>
        <w:tabs>
          <w:tab w:val="num" w:pos="3600"/>
        </w:tabs>
        <w:ind w:left="3600" w:hanging="360"/>
      </w:pPr>
    </w:lvl>
    <w:lvl w:ilvl="7">
      <w:start w:val="1"/>
      <w:numFmt w:val="lowerLetter"/>
      <w:lvlText w:val="%8."/>
      <w:lvlJc w:val="left"/>
      <w:pPr>
        <w:tabs>
          <w:tab w:val="num" w:pos="4320"/>
        </w:tabs>
        <w:ind w:left="4320" w:hanging="360"/>
      </w:pPr>
    </w:lvl>
    <w:lvl w:ilvl="8">
      <w:start w:val="1"/>
      <w:numFmt w:val="lowerRoman"/>
      <w:lvlText w:val="%9."/>
      <w:lvlJc w:val="left"/>
      <w:pPr>
        <w:tabs>
          <w:tab w:val="num" w:pos="5040"/>
        </w:tabs>
        <w:ind w:left="5040" w:hanging="180"/>
      </w:pPr>
    </w:lvl>
  </w:abstractNum>
  <w:abstractNum w:abstractNumId="3">
    <w:nsid w:val="00000004"/>
    <w:multiLevelType w:val="multilevel"/>
    <w:tmpl w:val="00000004"/>
    <w:name w:val="WW8Num11"/>
    <w:lvl w:ilvl="0">
      <w:start w:val="1"/>
      <w:numFmt w:val="bullet"/>
      <w:lvlText w:val=""/>
      <w:lvlJc w:val="left"/>
      <w:pPr>
        <w:tabs>
          <w:tab w:val="num" w:pos="1080"/>
        </w:tabs>
        <w:ind w:left="1080" w:hanging="360"/>
      </w:pPr>
      <w:rPr>
        <w:rFonts w:ascii="Symbol" w:hAnsi="Symbol"/>
      </w:rPr>
    </w:lvl>
    <w:lvl w:ilvl="1">
      <w:start w:val="1"/>
      <w:numFmt w:val="decimal"/>
      <w:lvlText w:val="%2."/>
      <w:lvlJc w:val="left"/>
      <w:pPr>
        <w:tabs>
          <w:tab w:val="num" w:pos="1800"/>
        </w:tabs>
        <w:ind w:left="1800" w:hanging="360"/>
      </w:p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4">
    <w:nsid w:val="00000005"/>
    <w:multiLevelType w:val="multilevel"/>
    <w:tmpl w:val="0000000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nsid w:val="03422A66"/>
    <w:multiLevelType w:val="multilevel"/>
    <w:tmpl w:val="D4AC6172"/>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nsid w:val="07F56F28"/>
    <w:multiLevelType w:val="multilevel"/>
    <w:tmpl w:val="465002E2"/>
    <w:lvl w:ilvl="0">
      <w:start w:val="1"/>
      <w:numFmt w:val="upperRoman"/>
      <w:lvlText w:val="%1."/>
      <w:lvlJc w:val="right"/>
      <w:pPr>
        <w:tabs>
          <w:tab w:val="num" w:pos="1260"/>
        </w:tabs>
        <w:ind w:left="1260" w:hanging="18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09D137BA"/>
    <w:multiLevelType w:val="multilevel"/>
    <w:tmpl w:val="901AA890"/>
    <w:lvl w:ilvl="0">
      <w:start w:val="1"/>
      <w:numFmt w:val="low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A592F12"/>
    <w:multiLevelType w:val="multilevel"/>
    <w:tmpl w:val="F5428EC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0CA83176"/>
    <w:multiLevelType w:val="multilevel"/>
    <w:tmpl w:val="F9F60D9E"/>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0">
    <w:nsid w:val="103F6C9C"/>
    <w:multiLevelType w:val="hybridMultilevel"/>
    <w:tmpl w:val="8A3A50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46F29EE"/>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2">
    <w:nsid w:val="1A0B4D49"/>
    <w:multiLevelType w:val="hybridMultilevel"/>
    <w:tmpl w:val="42D43C6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nsid w:val="1AD04F5E"/>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4">
    <w:nsid w:val="229B5770"/>
    <w:multiLevelType w:val="hybridMultilevel"/>
    <w:tmpl w:val="901AA890"/>
    <w:lvl w:ilvl="0" w:tplc="37ECB36E">
      <w:start w:val="1"/>
      <w:numFmt w:val="lowerRoman"/>
      <w:lvlText w:val="%1."/>
      <w:lvlJc w:val="right"/>
      <w:pPr>
        <w:tabs>
          <w:tab w:val="num" w:pos="720"/>
        </w:tabs>
        <w:ind w:left="72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4F32A07"/>
    <w:multiLevelType w:val="hybridMultilevel"/>
    <w:tmpl w:val="465002E2"/>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27AA6E34"/>
    <w:multiLevelType w:val="hybridMultilevel"/>
    <w:tmpl w:val="05F281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D55558"/>
    <w:multiLevelType w:val="hybridMultilevel"/>
    <w:tmpl w:val="A63CD436"/>
    <w:lvl w:ilvl="0" w:tplc="04090003">
      <w:start w:val="1"/>
      <w:numFmt w:val="bullet"/>
      <w:lvlText w:val="o"/>
      <w:lvlJc w:val="left"/>
      <w:pPr>
        <w:tabs>
          <w:tab w:val="num" w:pos="1800"/>
        </w:tabs>
        <w:ind w:left="180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32E81B0F"/>
    <w:multiLevelType w:val="hybridMultilevel"/>
    <w:tmpl w:val="887EC086"/>
    <w:lvl w:ilvl="0" w:tplc="04090005">
      <w:start w:val="1"/>
      <w:numFmt w:val="bullet"/>
      <w:lvlText w:val=""/>
      <w:lvlJc w:val="left"/>
      <w:pPr>
        <w:tabs>
          <w:tab w:val="num" w:pos="1459"/>
        </w:tabs>
        <w:ind w:left="1459" w:hanging="360"/>
      </w:pPr>
      <w:rPr>
        <w:rFonts w:ascii="Wingdings" w:hAnsi="Wingdings" w:hint="default"/>
      </w:rPr>
    </w:lvl>
    <w:lvl w:ilvl="1" w:tplc="04090003" w:tentative="1">
      <w:start w:val="1"/>
      <w:numFmt w:val="bullet"/>
      <w:lvlText w:val="o"/>
      <w:lvlJc w:val="left"/>
      <w:pPr>
        <w:tabs>
          <w:tab w:val="num" w:pos="2179"/>
        </w:tabs>
        <w:ind w:left="2179" w:hanging="360"/>
      </w:pPr>
      <w:rPr>
        <w:rFonts w:ascii="Courier New" w:hAnsi="Courier New" w:cs="Courier New" w:hint="default"/>
      </w:rPr>
    </w:lvl>
    <w:lvl w:ilvl="2" w:tplc="04090005" w:tentative="1">
      <w:start w:val="1"/>
      <w:numFmt w:val="bullet"/>
      <w:lvlText w:val=""/>
      <w:lvlJc w:val="left"/>
      <w:pPr>
        <w:tabs>
          <w:tab w:val="num" w:pos="2899"/>
        </w:tabs>
        <w:ind w:left="2899" w:hanging="360"/>
      </w:pPr>
      <w:rPr>
        <w:rFonts w:ascii="Wingdings" w:hAnsi="Wingdings" w:hint="default"/>
      </w:rPr>
    </w:lvl>
    <w:lvl w:ilvl="3" w:tplc="04090001" w:tentative="1">
      <w:start w:val="1"/>
      <w:numFmt w:val="bullet"/>
      <w:lvlText w:val=""/>
      <w:lvlJc w:val="left"/>
      <w:pPr>
        <w:tabs>
          <w:tab w:val="num" w:pos="3619"/>
        </w:tabs>
        <w:ind w:left="3619" w:hanging="360"/>
      </w:pPr>
      <w:rPr>
        <w:rFonts w:ascii="Symbol" w:hAnsi="Symbol" w:hint="default"/>
      </w:rPr>
    </w:lvl>
    <w:lvl w:ilvl="4" w:tplc="04090003" w:tentative="1">
      <w:start w:val="1"/>
      <w:numFmt w:val="bullet"/>
      <w:lvlText w:val="o"/>
      <w:lvlJc w:val="left"/>
      <w:pPr>
        <w:tabs>
          <w:tab w:val="num" w:pos="4339"/>
        </w:tabs>
        <w:ind w:left="4339" w:hanging="360"/>
      </w:pPr>
      <w:rPr>
        <w:rFonts w:ascii="Courier New" w:hAnsi="Courier New" w:cs="Courier New" w:hint="default"/>
      </w:rPr>
    </w:lvl>
    <w:lvl w:ilvl="5" w:tplc="04090005" w:tentative="1">
      <w:start w:val="1"/>
      <w:numFmt w:val="bullet"/>
      <w:lvlText w:val=""/>
      <w:lvlJc w:val="left"/>
      <w:pPr>
        <w:tabs>
          <w:tab w:val="num" w:pos="5059"/>
        </w:tabs>
        <w:ind w:left="5059" w:hanging="360"/>
      </w:pPr>
      <w:rPr>
        <w:rFonts w:ascii="Wingdings" w:hAnsi="Wingdings" w:hint="default"/>
      </w:rPr>
    </w:lvl>
    <w:lvl w:ilvl="6" w:tplc="04090001" w:tentative="1">
      <w:start w:val="1"/>
      <w:numFmt w:val="bullet"/>
      <w:lvlText w:val=""/>
      <w:lvlJc w:val="left"/>
      <w:pPr>
        <w:tabs>
          <w:tab w:val="num" w:pos="5779"/>
        </w:tabs>
        <w:ind w:left="5779" w:hanging="360"/>
      </w:pPr>
      <w:rPr>
        <w:rFonts w:ascii="Symbol" w:hAnsi="Symbol" w:hint="default"/>
      </w:rPr>
    </w:lvl>
    <w:lvl w:ilvl="7" w:tplc="04090003" w:tentative="1">
      <w:start w:val="1"/>
      <w:numFmt w:val="bullet"/>
      <w:lvlText w:val="o"/>
      <w:lvlJc w:val="left"/>
      <w:pPr>
        <w:tabs>
          <w:tab w:val="num" w:pos="6499"/>
        </w:tabs>
        <w:ind w:left="6499" w:hanging="360"/>
      </w:pPr>
      <w:rPr>
        <w:rFonts w:ascii="Courier New" w:hAnsi="Courier New" w:cs="Courier New" w:hint="default"/>
      </w:rPr>
    </w:lvl>
    <w:lvl w:ilvl="8" w:tplc="04090005" w:tentative="1">
      <w:start w:val="1"/>
      <w:numFmt w:val="bullet"/>
      <w:lvlText w:val=""/>
      <w:lvlJc w:val="left"/>
      <w:pPr>
        <w:tabs>
          <w:tab w:val="num" w:pos="7219"/>
        </w:tabs>
        <w:ind w:left="7219" w:hanging="360"/>
      </w:pPr>
      <w:rPr>
        <w:rFonts w:ascii="Wingdings" w:hAnsi="Wingdings" w:hint="default"/>
      </w:rPr>
    </w:lvl>
  </w:abstractNum>
  <w:abstractNum w:abstractNumId="19">
    <w:nsid w:val="37EF06B9"/>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0">
    <w:nsid w:val="3CE272FF"/>
    <w:multiLevelType w:val="multilevel"/>
    <w:tmpl w:val="42D43C6E"/>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1">
    <w:nsid w:val="515437B7"/>
    <w:multiLevelType w:val="hybridMultilevel"/>
    <w:tmpl w:val="0560A0E4"/>
    <w:lvl w:ilvl="0" w:tplc="04090005">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1FE3CAD"/>
    <w:multiLevelType w:val="hybridMultilevel"/>
    <w:tmpl w:val="26BC5E50"/>
    <w:lvl w:ilvl="0" w:tplc="887C6C98">
      <w:start w:val="1"/>
      <w:numFmt w:val="bullet"/>
      <w:lvlText w:val=""/>
      <w:lvlJc w:val="left"/>
      <w:pPr>
        <w:tabs>
          <w:tab w:val="num" w:pos="1440"/>
        </w:tabs>
        <w:ind w:left="1440" w:hanging="360"/>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2863303"/>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nsid w:val="536E60DD"/>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39B3799"/>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CF30EE5"/>
    <w:multiLevelType w:val="hybridMultilevel"/>
    <w:tmpl w:val="18D27E4C"/>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5FFD25FF"/>
    <w:multiLevelType w:val="multilevel"/>
    <w:tmpl w:val="26D052E6"/>
    <w:lvl w:ilvl="0">
      <w:start w:val="1"/>
      <w:numFmt w:val="lowerLetter"/>
      <w:lvlText w:val="%1."/>
      <w:lvlJc w:val="left"/>
      <w:pPr>
        <w:tabs>
          <w:tab w:val="num" w:pos="1069"/>
        </w:tabs>
        <w:ind w:left="1069" w:hanging="360"/>
      </w:pPr>
      <w:rPr>
        <w:rFonts w:hint="default"/>
      </w:rPr>
    </w:lvl>
    <w:lvl w:ilvl="1">
      <w:numFmt w:val="decimal"/>
      <w:lvlText w:val="%2-"/>
      <w:lvlJc w:val="left"/>
      <w:pPr>
        <w:ind w:left="1789" w:hanging="360"/>
      </w:pPr>
      <w:rPr>
        <w:rFonts w:ascii="Liberation Serif" w:hAnsi="Liberation Serif" w:cs="Mangal" w:hint="default"/>
        <w:sz w:val="24"/>
      </w:rPr>
    </w:lvl>
    <w:lvl w:ilvl="2">
      <w:numFmt w:val="bullet"/>
      <w:lvlText w:val="-"/>
      <w:lvlJc w:val="left"/>
      <w:pPr>
        <w:ind w:left="2689" w:hanging="360"/>
      </w:pPr>
      <w:rPr>
        <w:rFonts w:ascii="Courier New" w:eastAsia="DejaVu Sans" w:hAnsi="Courier New" w:cs="Courier New" w:hint="default"/>
      </w:rPr>
    </w:lvl>
    <w:lvl w:ilvl="3" w:tentative="1">
      <w:start w:val="1"/>
      <w:numFmt w:val="decimal"/>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Roman"/>
      <w:lvlText w:val="%6."/>
      <w:lvlJc w:val="right"/>
      <w:pPr>
        <w:tabs>
          <w:tab w:val="num" w:pos="4669"/>
        </w:tabs>
        <w:ind w:left="4669" w:hanging="180"/>
      </w:pPr>
    </w:lvl>
    <w:lvl w:ilvl="6" w:tentative="1">
      <w:start w:val="1"/>
      <w:numFmt w:val="decimal"/>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Roman"/>
      <w:lvlText w:val="%9."/>
      <w:lvlJc w:val="right"/>
      <w:pPr>
        <w:tabs>
          <w:tab w:val="num" w:pos="6829"/>
        </w:tabs>
        <w:ind w:left="6829" w:hanging="180"/>
      </w:pPr>
    </w:lvl>
  </w:abstractNum>
  <w:abstractNum w:abstractNumId="28">
    <w:nsid w:val="62860A57"/>
    <w:multiLevelType w:val="hybridMultilevel"/>
    <w:tmpl w:val="BAC6F0E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nsid w:val="64304E8C"/>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65BF14C1"/>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1">
    <w:nsid w:val="683E71CB"/>
    <w:multiLevelType w:val="hybridMultilevel"/>
    <w:tmpl w:val="8CF0637E"/>
    <w:lvl w:ilvl="0" w:tplc="04090013">
      <w:start w:val="1"/>
      <w:numFmt w:val="upperRoman"/>
      <w:lvlText w:val="%1."/>
      <w:lvlJc w:val="right"/>
      <w:pPr>
        <w:tabs>
          <w:tab w:val="num" w:pos="1440"/>
        </w:tabs>
        <w:ind w:left="1440" w:hanging="18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6F241321"/>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3">
    <w:nsid w:val="701A5E2F"/>
    <w:multiLevelType w:val="hybridMultilevel"/>
    <w:tmpl w:val="D4AC617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2377800"/>
    <w:multiLevelType w:val="hybridMultilevel"/>
    <w:tmpl w:val="E2427CE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35">
    <w:nsid w:val="72C95090"/>
    <w:multiLevelType w:val="hybridMultilevel"/>
    <w:tmpl w:val="BD7A9020"/>
    <w:lvl w:ilvl="0" w:tplc="37ECB36E">
      <w:start w:val="1"/>
      <w:numFmt w:val="lowerRoman"/>
      <w:lvlText w:val="%1."/>
      <w:lvlJc w:val="right"/>
      <w:pPr>
        <w:tabs>
          <w:tab w:val="num" w:pos="2160"/>
        </w:tabs>
        <w:ind w:left="2160" w:hanging="18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6">
    <w:nsid w:val="73030E1F"/>
    <w:multiLevelType w:val="hybridMultilevel"/>
    <w:tmpl w:val="EE165B9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75EA56C1"/>
    <w:multiLevelType w:val="hybridMultilevel"/>
    <w:tmpl w:val="C5085E50"/>
    <w:lvl w:ilvl="0" w:tplc="04090005">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8">
    <w:nsid w:val="7B9C61CC"/>
    <w:multiLevelType w:val="hybridMultilevel"/>
    <w:tmpl w:val="51E29C7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F1F1F87"/>
    <w:multiLevelType w:val="multilevel"/>
    <w:tmpl w:val="982EAE6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sz w:val="20"/>
        <w:szCs w:val="2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27"/>
  </w:num>
  <w:num w:numId="8">
    <w:abstractNumId w:val="15"/>
  </w:num>
  <w:num w:numId="9">
    <w:abstractNumId w:val="9"/>
  </w:num>
  <w:num w:numId="10">
    <w:abstractNumId w:val="31"/>
  </w:num>
  <w:num w:numId="11">
    <w:abstractNumId w:val="6"/>
  </w:num>
  <w:num w:numId="12">
    <w:abstractNumId w:val="14"/>
  </w:num>
  <w:num w:numId="13">
    <w:abstractNumId w:val="35"/>
  </w:num>
  <w:num w:numId="14">
    <w:abstractNumId w:val="7"/>
  </w:num>
  <w:num w:numId="15">
    <w:abstractNumId w:val="12"/>
  </w:num>
  <w:num w:numId="16">
    <w:abstractNumId w:val="20"/>
  </w:num>
  <w:num w:numId="17">
    <w:abstractNumId w:val="37"/>
  </w:num>
  <w:num w:numId="18">
    <w:abstractNumId w:val="21"/>
  </w:num>
  <w:num w:numId="19">
    <w:abstractNumId w:val="18"/>
  </w:num>
  <w:num w:numId="20">
    <w:abstractNumId w:val="16"/>
  </w:num>
  <w:num w:numId="21">
    <w:abstractNumId w:val="38"/>
  </w:num>
  <w:num w:numId="22">
    <w:abstractNumId w:val="33"/>
  </w:num>
  <w:num w:numId="23">
    <w:abstractNumId w:val="36"/>
  </w:num>
  <w:num w:numId="24">
    <w:abstractNumId w:val="26"/>
  </w:num>
  <w:num w:numId="25">
    <w:abstractNumId w:val="23"/>
  </w:num>
  <w:num w:numId="26">
    <w:abstractNumId w:val="32"/>
  </w:num>
  <w:num w:numId="27">
    <w:abstractNumId w:val="19"/>
  </w:num>
  <w:num w:numId="28">
    <w:abstractNumId w:val="13"/>
  </w:num>
  <w:num w:numId="29">
    <w:abstractNumId w:val="28"/>
  </w:num>
  <w:num w:numId="30">
    <w:abstractNumId w:val="29"/>
  </w:num>
  <w:num w:numId="31">
    <w:abstractNumId w:val="25"/>
  </w:num>
  <w:num w:numId="32">
    <w:abstractNumId w:val="39"/>
  </w:num>
  <w:num w:numId="33">
    <w:abstractNumId w:val="5"/>
  </w:num>
  <w:num w:numId="34">
    <w:abstractNumId w:val="22"/>
  </w:num>
  <w:num w:numId="35">
    <w:abstractNumId w:val="8"/>
  </w:num>
  <w:num w:numId="36">
    <w:abstractNumId w:val="30"/>
  </w:num>
  <w:num w:numId="37">
    <w:abstractNumId w:val="11"/>
  </w:num>
  <w:num w:numId="38">
    <w:abstractNumId w:val="24"/>
  </w:num>
  <w:num w:numId="39">
    <w:abstractNumId w:val="17"/>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94A52"/>
    <w:rsid w:val="000004D8"/>
    <w:rsid w:val="00000ECE"/>
    <w:rsid w:val="00001089"/>
    <w:rsid w:val="00001A68"/>
    <w:rsid w:val="000032DB"/>
    <w:rsid w:val="000044F6"/>
    <w:rsid w:val="00007232"/>
    <w:rsid w:val="000132B5"/>
    <w:rsid w:val="00014B3C"/>
    <w:rsid w:val="0001688C"/>
    <w:rsid w:val="00021AAB"/>
    <w:rsid w:val="00021E77"/>
    <w:rsid w:val="00022075"/>
    <w:rsid w:val="0003094B"/>
    <w:rsid w:val="00030C41"/>
    <w:rsid w:val="00031622"/>
    <w:rsid w:val="00034178"/>
    <w:rsid w:val="00034220"/>
    <w:rsid w:val="000347D1"/>
    <w:rsid w:val="000372CA"/>
    <w:rsid w:val="00037A08"/>
    <w:rsid w:val="00040934"/>
    <w:rsid w:val="000426BF"/>
    <w:rsid w:val="00045D4F"/>
    <w:rsid w:val="0005471F"/>
    <w:rsid w:val="000547E4"/>
    <w:rsid w:val="00054AE9"/>
    <w:rsid w:val="000560D9"/>
    <w:rsid w:val="00056449"/>
    <w:rsid w:val="00056829"/>
    <w:rsid w:val="00056A89"/>
    <w:rsid w:val="00057809"/>
    <w:rsid w:val="00062096"/>
    <w:rsid w:val="00064558"/>
    <w:rsid w:val="00064EA0"/>
    <w:rsid w:val="0006653D"/>
    <w:rsid w:val="00067113"/>
    <w:rsid w:val="000703C2"/>
    <w:rsid w:val="00071109"/>
    <w:rsid w:val="0007249E"/>
    <w:rsid w:val="0007322B"/>
    <w:rsid w:val="0007341E"/>
    <w:rsid w:val="000742E2"/>
    <w:rsid w:val="0007463E"/>
    <w:rsid w:val="000774B8"/>
    <w:rsid w:val="000810AC"/>
    <w:rsid w:val="00082ED7"/>
    <w:rsid w:val="00084B01"/>
    <w:rsid w:val="00091002"/>
    <w:rsid w:val="000922A8"/>
    <w:rsid w:val="000964DE"/>
    <w:rsid w:val="00096852"/>
    <w:rsid w:val="00096BBE"/>
    <w:rsid w:val="00097A62"/>
    <w:rsid w:val="000A27F1"/>
    <w:rsid w:val="000A4065"/>
    <w:rsid w:val="000A474C"/>
    <w:rsid w:val="000A4CEA"/>
    <w:rsid w:val="000A62B3"/>
    <w:rsid w:val="000A6FC6"/>
    <w:rsid w:val="000B19B3"/>
    <w:rsid w:val="000B3BEC"/>
    <w:rsid w:val="000B3DD9"/>
    <w:rsid w:val="000B5C3C"/>
    <w:rsid w:val="000B740C"/>
    <w:rsid w:val="000C111B"/>
    <w:rsid w:val="000C197C"/>
    <w:rsid w:val="000C230A"/>
    <w:rsid w:val="000C3498"/>
    <w:rsid w:val="000C5B61"/>
    <w:rsid w:val="000C75FC"/>
    <w:rsid w:val="000D0EA8"/>
    <w:rsid w:val="000D37A5"/>
    <w:rsid w:val="000E056F"/>
    <w:rsid w:val="000E06FC"/>
    <w:rsid w:val="000E10AB"/>
    <w:rsid w:val="000E1955"/>
    <w:rsid w:val="000E319F"/>
    <w:rsid w:val="000E36F2"/>
    <w:rsid w:val="000E435E"/>
    <w:rsid w:val="000E5E05"/>
    <w:rsid w:val="000E6E52"/>
    <w:rsid w:val="000E786E"/>
    <w:rsid w:val="000F0882"/>
    <w:rsid w:val="000F3A18"/>
    <w:rsid w:val="000F4AE3"/>
    <w:rsid w:val="000F4CDD"/>
    <w:rsid w:val="000F4F7C"/>
    <w:rsid w:val="000F5479"/>
    <w:rsid w:val="00102501"/>
    <w:rsid w:val="00105189"/>
    <w:rsid w:val="00105755"/>
    <w:rsid w:val="00105D8C"/>
    <w:rsid w:val="00106B8C"/>
    <w:rsid w:val="00110BBE"/>
    <w:rsid w:val="001122D4"/>
    <w:rsid w:val="0011332C"/>
    <w:rsid w:val="001145D3"/>
    <w:rsid w:val="001146F8"/>
    <w:rsid w:val="00116086"/>
    <w:rsid w:val="001178FD"/>
    <w:rsid w:val="001205FC"/>
    <w:rsid w:val="001237FB"/>
    <w:rsid w:val="00123FCA"/>
    <w:rsid w:val="00124DD4"/>
    <w:rsid w:val="0013057C"/>
    <w:rsid w:val="001336C9"/>
    <w:rsid w:val="001337E9"/>
    <w:rsid w:val="00134F44"/>
    <w:rsid w:val="00135236"/>
    <w:rsid w:val="00136DF8"/>
    <w:rsid w:val="001410ED"/>
    <w:rsid w:val="00141241"/>
    <w:rsid w:val="00142964"/>
    <w:rsid w:val="00142A7B"/>
    <w:rsid w:val="00143039"/>
    <w:rsid w:val="0014526B"/>
    <w:rsid w:val="001461AB"/>
    <w:rsid w:val="0015035B"/>
    <w:rsid w:val="00150E78"/>
    <w:rsid w:val="00151936"/>
    <w:rsid w:val="001541A5"/>
    <w:rsid w:val="00156814"/>
    <w:rsid w:val="001568D9"/>
    <w:rsid w:val="00160231"/>
    <w:rsid w:val="00160B03"/>
    <w:rsid w:val="00173153"/>
    <w:rsid w:val="00173444"/>
    <w:rsid w:val="00173AAD"/>
    <w:rsid w:val="00174229"/>
    <w:rsid w:val="0017618D"/>
    <w:rsid w:val="00177698"/>
    <w:rsid w:val="00177D7F"/>
    <w:rsid w:val="0018203E"/>
    <w:rsid w:val="00182747"/>
    <w:rsid w:val="00183588"/>
    <w:rsid w:val="00183D7C"/>
    <w:rsid w:val="00186477"/>
    <w:rsid w:val="001874D9"/>
    <w:rsid w:val="00190C86"/>
    <w:rsid w:val="00191088"/>
    <w:rsid w:val="0019150B"/>
    <w:rsid w:val="00192AB7"/>
    <w:rsid w:val="00194CA6"/>
    <w:rsid w:val="00196258"/>
    <w:rsid w:val="001967E0"/>
    <w:rsid w:val="00196DDA"/>
    <w:rsid w:val="001A0B4D"/>
    <w:rsid w:val="001A3332"/>
    <w:rsid w:val="001A7181"/>
    <w:rsid w:val="001A7191"/>
    <w:rsid w:val="001B0E1A"/>
    <w:rsid w:val="001B1B43"/>
    <w:rsid w:val="001B32C3"/>
    <w:rsid w:val="001B3459"/>
    <w:rsid w:val="001B36C8"/>
    <w:rsid w:val="001B416C"/>
    <w:rsid w:val="001B4D88"/>
    <w:rsid w:val="001B7569"/>
    <w:rsid w:val="001C26FD"/>
    <w:rsid w:val="001C3F9F"/>
    <w:rsid w:val="001D0024"/>
    <w:rsid w:val="001D28A9"/>
    <w:rsid w:val="001D3424"/>
    <w:rsid w:val="001D4F12"/>
    <w:rsid w:val="001E024D"/>
    <w:rsid w:val="001E2F75"/>
    <w:rsid w:val="001E60DA"/>
    <w:rsid w:val="001E6DC5"/>
    <w:rsid w:val="001F13BC"/>
    <w:rsid w:val="001F1E48"/>
    <w:rsid w:val="001F55A3"/>
    <w:rsid w:val="00202795"/>
    <w:rsid w:val="00205D52"/>
    <w:rsid w:val="00206C1A"/>
    <w:rsid w:val="0020784A"/>
    <w:rsid w:val="00210745"/>
    <w:rsid w:val="00210AC3"/>
    <w:rsid w:val="002132E2"/>
    <w:rsid w:val="00214BC5"/>
    <w:rsid w:val="00217AB4"/>
    <w:rsid w:val="002219B4"/>
    <w:rsid w:val="00222473"/>
    <w:rsid w:val="00223DDF"/>
    <w:rsid w:val="0022534B"/>
    <w:rsid w:val="002254B3"/>
    <w:rsid w:val="002261ED"/>
    <w:rsid w:val="0022639B"/>
    <w:rsid w:val="0022678B"/>
    <w:rsid w:val="002269E9"/>
    <w:rsid w:val="0023039B"/>
    <w:rsid w:val="00234AAE"/>
    <w:rsid w:val="0023750F"/>
    <w:rsid w:val="00243754"/>
    <w:rsid w:val="00243CDE"/>
    <w:rsid w:val="00244951"/>
    <w:rsid w:val="00246194"/>
    <w:rsid w:val="00250F40"/>
    <w:rsid w:val="0025352A"/>
    <w:rsid w:val="00254F95"/>
    <w:rsid w:val="00255743"/>
    <w:rsid w:val="00256FB1"/>
    <w:rsid w:val="002607D4"/>
    <w:rsid w:val="0026143C"/>
    <w:rsid w:val="00261BC4"/>
    <w:rsid w:val="00264187"/>
    <w:rsid w:val="00267FB0"/>
    <w:rsid w:val="00270BD7"/>
    <w:rsid w:val="00271DA1"/>
    <w:rsid w:val="0027258A"/>
    <w:rsid w:val="00275006"/>
    <w:rsid w:val="00277317"/>
    <w:rsid w:val="00281338"/>
    <w:rsid w:val="00284429"/>
    <w:rsid w:val="00290DCC"/>
    <w:rsid w:val="00291690"/>
    <w:rsid w:val="00293D83"/>
    <w:rsid w:val="00294A52"/>
    <w:rsid w:val="00295029"/>
    <w:rsid w:val="002A0807"/>
    <w:rsid w:val="002A160B"/>
    <w:rsid w:val="002A18B6"/>
    <w:rsid w:val="002A1D88"/>
    <w:rsid w:val="002A2ED3"/>
    <w:rsid w:val="002A3E2F"/>
    <w:rsid w:val="002A48C4"/>
    <w:rsid w:val="002A490B"/>
    <w:rsid w:val="002A717F"/>
    <w:rsid w:val="002A76D5"/>
    <w:rsid w:val="002B361A"/>
    <w:rsid w:val="002B472E"/>
    <w:rsid w:val="002B534A"/>
    <w:rsid w:val="002B5636"/>
    <w:rsid w:val="002B7A19"/>
    <w:rsid w:val="002B7F66"/>
    <w:rsid w:val="002C418C"/>
    <w:rsid w:val="002C6026"/>
    <w:rsid w:val="002D0197"/>
    <w:rsid w:val="002D071C"/>
    <w:rsid w:val="002D39C5"/>
    <w:rsid w:val="002D4AE8"/>
    <w:rsid w:val="002D4AFA"/>
    <w:rsid w:val="002D560F"/>
    <w:rsid w:val="002E227C"/>
    <w:rsid w:val="002E22B2"/>
    <w:rsid w:val="002E2CA0"/>
    <w:rsid w:val="002E36CE"/>
    <w:rsid w:val="002E690F"/>
    <w:rsid w:val="002F3B85"/>
    <w:rsid w:val="002F40B6"/>
    <w:rsid w:val="002F4B0B"/>
    <w:rsid w:val="003000A2"/>
    <w:rsid w:val="00301131"/>
    <w:rsid w:val="00302066"/>
    <w:rsid w:val="003028C4"/>
    <w:rsid w:val="00303638"/>
    <w:rsid w:val="003052A9"/>
    <w:rsid w:val="003052AB"/>
    <w:rsid w:val="003057CD"/>
    <w:rsid w:val="00311BA3"/>
    <w:rsid w:val="0031220C"/>
    <w:rsid w:val="00312E66"/>
    <w:rsid w:val="0031548B"/>
    <w:rsid w:val="00317000"/>
    <w:rsid w:val="003206A2"/>
    <w:rsid w:val="00321D9B"/>
    <w:rsid w:val="003226DF"/>
    <w:rsid w:val="00322B1F"/>
    <w:rsid w:val="003269C7"/>
    <w:rsid w:val="0033507F"/>
    <w:rsid w:val="00336A5B"/>
    <w:rsid w:val="00337630"/>
    <w:rsid w:val="00340684"/>
    <w:rsid w:val="003427D6"/>
    <w:rsid w:val="00342FB2"/>
    <w:rsid w:val="003454C6"/>
    <w:rsid w:val="003471F0"/>
    <w:rsid w:val="00347980"/>
    <w:rsid w:val="003510D7"/>
    <w:rsid w:val="00351E04"/>
    <w:rsid w:val="003534EE"/>
    <w:rsid w:val="00354380"/>
    <w:rsid w:val="00361172"/>
    <w:rsid w:val="00361E09"/>
    <w:rsid w:val="00363853"/>
    <w:rsid w:val="00363ED6"/>
    <w:rsid w:val="00363FF9"/>
    <w:rsid w:val="00365256"/>
    <w:rsid w:val="00365A4E"/>
    <w:rsid w:val="003667DF"/>
    <w:rsid w:val="003675CA"/>
    <w:rsid w:val="0037187D"/>
    <w:rsid w:val="00372FF1"/>
    <w:rsid w:val="00380599"/>
    <w:rsid w:val="003817A2"/>
    <w:rsid w:val="00384114"/>
    <w:rsid w:val="0038417F"/>
    <w:rsid w:val="00392090"/>
    <w:rsid w:val="00394FD1"/>
    <w:rsid w:val="003A13A8"/>
    <w:rsid w:val="003A4387"/>
    <w:rsid w:val="003A4699"/>
    <w:rsid w:val="003A4EBA"/>
    <w:rsid w:val="003A518D"/>
    <w:rsid w:val="003A59D9"/>
    <w:rsid w:val="003A7306"/>
    <w:rsid w:val="003A7BAD"/>
    <w:rsid w:val="003B0D14"/>
    <w:rsid w:val="003B15D3"/>
    <w:rsid w:val="003B1809"/>
    <w:rsid w:val="003B1C3A"/>
    <w:rsid w:val="003B593B"/>
    <w:rsid w:val="003B77B8"/>
    <w:rsid w:val="003C298E"/>
    <w:rsid w:val="003C3213"/>
    <w:rsid w:val="003C34FA"/>
    <w:rsid w:val="003C3DED"/>
    <w:rsid w:val="003C7A37"/>
    <w:rsid w:val="003D6A18"/>
    <w:rsid w:val="003D70F2"/>
    <w:rsid w:val="003D7111"/>
    <w:rsid w:val="003E10BB"/>
    <w:rsid w:val="003E498F"/>
    <w:rsid w:val="003E6E22"/>
    <w:rsid w:val="003F00CF"/>
    <w:rsid w:val="003F07A7"/>
    <w:rsid w:val="003F6C38"/>
    <w:rsid w:val="003F7773"/>
    <w:rsid w:val="0040022F"/>
    <w:rsid w:val="00401223"/>
    <w:rsid w:val="0040327A"/>
    <w:rsid w:val="00405AEA"/>
    <w:rsid w:val="00406891"/>
    <w:rsid w:val="0040692E"/>
    <w:rsid w:val="00406EEE"/>
    <w:rsid w:val="00407597"/>
    <w:rsid w:val="0041036C"/>
    <w:rsid w:val="004103EC"/>
    <w:rsid w:val="00410669"/>
    <w:rsid w:val="00414078"/>
    <w:rsid w:val="004162A2"/>
    <w:rsid w:val="00422F4F"/>
    <w:rsid w:val="004237E0"/>
    <w:rsid w:val="00423DF0"/>
    <w:rsid w:val="00426546"/>
    <w:rsid w:val="004333C1"/>
    <w:rsid w:val="00434143"/>
    <w:rsid w:val="004347F3"/>
    <w:rsid w:val="004365C8"/>
    <w:rsid w:val="00444007"/>
    <w:rsid w:val="00444240"/>
    <w:rsid w:val="00446D0A"/>
    <w:rsid w:val="0045094C"/>
    <w:rsid w:val="00452213"/>
    <w:rsid w:val="004524F0"/>
    <w:rsid w:val="00454DE4"/>
    <w:rsid w:val="004601F2"/>
    <w:rsid w:val="00460C57"/>
    <w:rsid w:val="0046452B"/>
    <w:rsid w:val="00464AF6"/>
    <w:rsid w:val="004652AF"/>
    <w:rsid w:val="004652B2"/>
    <w:rsid w:val="00467A98"/>
    <w:rsid w:val="00467F31"/>
    <w:rsid w:val="00471013"/>
    <w:rsid w:val="0047380B"/>
    <w:rsid w:val="00473B3C"/>
    <w:rsid w:val="00473C51"/>
    <w:rsid w:val="00475A27"/>
    <w:rsid w:val="00476944"/>
    <w:rsid w:val="00480085"/>
    <w:rsid w:val="00480CF4"/>
    <w:rsid w:val="00481AAC"/>
    <w:rsid w:val="00482019"/>
    <w:rsid w:val="00483107"/>
    <w:rsid w:val="00483A5D"/>
    <w:rsid w:val="004842FC"/>
    <w:rsid w:val="0048588B"/>
    <w:rsid w:val="00486D55"/>
    <w:rsid w:val="0049008A"/>
    <w:rsid w:val="004905AE"/>
    <w:rsid w:val="0049182C"/>
    <w:rsid w:val="00491FC8"/>
    <w:rsid w:val="00493A78"/>
    <w:rsid w:val="00495349"/>
    <w:rsid w:val="0049561C"/>
    <w:rsid w:val="004964C8"/>
    <w:rsid w:val="004A0849"/>
    <w:rsid w:val="004A574E"/>
    <w:rsid w:val="004A5786"/>
    <w:rsid w:val="004A7C55"/>
    <w:rsid w:val="004B00B7"/>
    <w:rsid w:val="004B31AF"/>
    <w:rsid w:val="004B43C8"/>
    <w:rsid w:val="004B4B83"/>
    <w:rsid w:val="004B70E1"/>
    <w:rsid w:val="004C0FB9"/>
    <w:rsid w:val="004C1070"/>
    <w:rsid w:val="004C189D"/>
    <w:rsid w:val="004C2F6C"/>
    <w:rsid w:val="004C52DC"/>
    <w:rsid w:val="004D1339"/>
    <w:rsid w:val="004D1F82"/>
    <w:rsid w:val="004D30C4"/>
    <w:rsid w:val="004D344E"/>
    <w:rsid w:val="004E0A05"/>
    <w:rsid w:val="004E1AD0"/>
    <w:rsid w:val="004E20B3"/>
    <w:rsid w:val="004E2C15"/>
    <w:rsid w:val="004E307B"/>
    <w:rsid w:val="004E3A84"/>
    <w:rsid w:val="004E4AE8"/>
    <w:rsid w:val="004E580B"/>
    <w:rsid w:val="004F09DB"/>
    <w:rsid w:val="004F480F"/>
    <w:rsid w:val="004F4C4A"/>
    <w:rsid w:val="004F582A"/>
    <w:rsid w:val="00500047"/>
    <w:rsid w:val="005003E3"/>
    <w:rsid w:val="005021E7"/>
    <w:rsid w:val="00502692"/>
    <w:rsid w:val="005030EF"/>
    <w:rsid w:val="00503B1C"/>
    <w:rsid w:val="005060A8"/>
    <w:rsid w:val="00506296"/>
    <w:rsid w:val="00506909"/>
    <w:rsid w:val="00510278"/>
    <w:rsid w:val="005117C5"/>
    <w:rsid w:val="005122D9"/>
    <w:rsid w:val="00513F0A"/>
    <w:rsid w:val="00513FE7"/>
    <w:rsid w:val="00515B67"/>
    <w:rsid w:val="00517DC6"/>
    <w:rsid w:val="00520BA2"/>
    <w:rsid w:val="00521BD6"/>
    <w:rsid w:val="00522E6F"/>
    <w:rsid w:val="0052570D"/>
    <w:rsid w:val="00525F7F"/>
    <w:rsid w:val="005279B9"/>
    <w:rsid w:val="00530A87"/>
    <w:rsid w:val="00530F9D"/>
    <w:rsid w:val="0053441F"/>
    <w:rsid w:val="0053586D"/>
    <w:rsid w:val="005358A2"/>
    <w:rsid w:val="00535C25"/>
    <w:rsid w:val="00536633"/>
    <w:rsid w:val="00536AA4"/>
    <w:rsid w:val="0053765C"/>
    <w:rsid w:val="00542DE8"/>
    <w:rsid w:val="00545274"/>
    <w:rsid w:val="00547B6C"/>
    <w:rsid w:val="00554432"/>
    <w:rsid w:val="005544FB"/>
    <w:rsid w:val="00556E5A"/>
    <w:rsid w:val="005570E3"/>
    <w:rsid w:val="005616E8"/>
    <w:rsid w:val="005669C9"/>
    <w:rsid w:val="0057081E"/>
    <w:rsid w:val="0057448B"/>
    <w:rsid w:val="005765B2"/>
    <w:rsid w:val="00576C4D"/>
    <w:rsid w:val="005776B8"/>
    <w:rsid w:val="0058411A"/>
    <w:rsid w:val="00584A3A"/>
    <w:rsid w:val="005873FA"/>
    <w:rsid w:val="00587C2D"/>
    <w:rsid w:val="00587C52"/>
    <w:rsid w:val="00591168"/>
    <w:rsid w:val="0059242B"/>
    <w:rsid w:val="005926FD"/>
    <w:rsid w:val="00594EE7"/>
    <w:rsid w:val="005950F6"/>
    <w:rsid w:val="0059678A"/>
    <w:rsid w:val="005968EB"/>
    <w:rsid w:val="00596927"/>
    <w:rsid w:val="00597313"/>
    <w:rsid w:val="005A47C3"/>
    <w:rsid w:val="005A719D"/>
    <w:rsid w:val="005B3EBF"/>
    <w:rsid w:val="005B5FC3"/>
    <w:rsid w:val="005C152D"/>
    <w:rsid w:val="005C1547"/>
    <w:rsid w:val="005C3549"/>
    <w:rsid w:val="005C3959"/>
    <w:rsid w:val="005C3AE0"/>
    <w:rsid w:val="005D06D2"/>
    <w:rsid w:val="005D54C7"/>
    <w:rsid w:val="005D7157"/>
    <w:rsid w:val="005E0EEE"/>
    <w:rsid w:val="005E171D"/>
    <w:rsid w:val="005E586A"/>
    <w:rsid w:val="005E5E85"/>
    <w:rsid w:val="005F2CFA"/>
    <w:rsid w:val="005F442E"/>
    <w:rsid w:val="00602D96"/>
    <w:rsid w:val="00603E5F"/>
    <w:rsid w:val="00611500"/>
    <w:rsid w:val="00612387"/>
    <w:rsid w:val="0061243B"/>
    <w:rsid w:val="00614952"/>
    <w:rsid w:val="006202AD"/>
    <w:rsid w:val="00622A5E"/>
    <w:rsid w:val="00624217"/>
    <w:rsid w:val="00625507"/>
    <w:rsid w:val="00626201"/>
    <w:rsid w:val="00626E69"/>
    <w:rsid w:val="00627B65"/>
    <w:rsid w:val="006364BD"/>
    <w:rsid w:val="006365BF"/>
    <w:rsid w:val="0064149D"/>
    <w:rsid w:val="00642283"/>
    <w:rsid w:val="006426B5"/>
    <w:rsid w:val="006444CE"/>
    <w:rsid w:val="00645C24"/>
    <w:rsid w:val="00646DA6"/>
    <w:rsid w:val="00647A06"/>
    <w:rsid w:val="00647C55"/>
    <w:rsid w:val="00647D22"/>
    <w:rsid w:val="00651793"/>
    <w:rsid w:val="00655DBD"/>
    <w:rsid w:val="00657023"/>
    <w:rsid w:val="006610EF"/>
    <w:rsid w:val="00662D50"/>
    <w:rsid w:val="0066358F"/>
    <w:rsid w:val="006636D5"/>
    <w:rsid w:val="00667681"/>
    <w:rsid w:val="00671F18"/>
    <w:rsid w:val="0067227B"/>
    <w:rsid w:val="00672EB4"/>
    <w:rsid w:val="0067364B"/>
    <w:rsid w:val="006753DC"/>
    <w:rsid w:val="0067680C"/>
    <w:rsid w:val="00677289"/>
    <w:rsid w:val="00684119"/>
    <w:rsid w:val="00686FB0"/>
    <w:rsid w:val="006878B2"/>
    <w:rsid w:val="00690E95"/>
    <w:rsid w:val="0069273B"/>
    <w:rsid w:val="0069346F"/>
    <w:rsid w:val="00693CEB"/>
    <w:rsid w:val="006948F8"/>
    <w:rsid w:val="00696659"/>
    <w:rsid w:val="00697B22"/>
    <w:rsid w:val="006A056C"/>
    <w:rsid w:val="006A18BE"/>
    <w:rsid w:val="006A40B2"/>
    <w:rsid w:val="006A54E8"/>
    <w:rsid w:val="006A6578"/>
    <w:rsid w:val="006A7588"/>
    <w:rsid w:val="006B075D"/>
    <w:rsid w:val="006B099A"/>
    <w:rsid w:val="006B5E00"/>
    <w:rsid w:val="006B659E"/>
    <w:rsid w:val="006B6CBE"/>
    <w:rsid w:val="006B7215"/>
    <w:rsid w:val="006C219B"/>
    <w:rsid w:val="006C2A07"/>
    <w:rsid w:val="006C3BE5"/>
    <w:rsid w:val="006C4302"/>
    <w:rsid w:val="006C4D79"/>
    <w:rsid w:val="006C6006"/>
    <w:rsid w:val="006C6680"/>
    <w:rsid w:val="006C6BF2"/>
    <w:rsid w:val="006D0494"/>
    <w:rsid w:val="006D0789"/>
    <w:rsid w:val="006D0D49"/>
    <w:rsid w:val="006D1108"/>
    <w:rsid w:val="006D3084"/>
    <w:rsid w:val="006D4D28"/>
    <w:rsid w:val="006D75DB"/>
    <w:rsid w:val="006E408D"/>
    <w:rsid w:val="006E42C0"/>
    <w:rsid w:val="006E7521"/>
    <w:rsid w:val="006F0A17"/>
    <w:rsid w:val="006F0D2C"/>
    <w:rsid w:val="006F11C3"/>
    <w:rsid w:val="006F6FC5"/>
    <w:rsid w:val="006F7765"/>
    <w:rsid w:val="007006CE"/>
    <w:rsid w:val="0070108E"/>
    <w:rsid w:val="00703355"/>
    <w:rsid w:val="007052C1"/>
    <w:rsid w:val="007069F6"/>
    <w:rsid w:val="00707D95"/>
    <w:rsid w:val="0071090A"/>
    <w:rsid w:val="00711311"/>
    <w:rsid w:val="00711C7C"/>
    <w:rsid w:val="00713CAA"/>
    <w:rsid w:val="007159A9"/>
    <w:rsid w:val="00717637"/>
    <w:rsid w:val="00717E44"/>
    <w:rsid w:val="00717F6F"/>
    <w:rsid w:val="00720511"/>
    <w:rsid w:val="00720590"/>
    <w:rsid w:val="00721073"/>
    <w:rsid w:val="0072215C"/>
    <w:rsid w:val="00722C1A"/>
    <w:rsid w:val="007231F5"/>
    <w:rsid w:val="00723404"/>
    <w:rsid w:val="00724664"/>
    <w:rsid w:val="00726074"/>
    <w:rsid w:val="00726529"/>
    <w:rsid w:val="00726AFC"/>
    <w:rsid w:val="00726F24"/>
    <w:rsid w:val="007301AF"/>
    <w:rsid w:val="00731D7A"/>
    <w:rsid w:val="0073359A"/>
    <w:rsid w:val="00733EFE"/>
    <w:rsid w:val="00736DDF"/>
    <w:rsid w:val="00741107"/>
    <w:rsid w:val="007416D9"/>
    <w:rsid w:val="00741881"/>
    <w:rsid w:val="0074231A"/>
    <w:rsid w:val="00743610"/>
    <w:rsid w:val="00743EF5"/>
    <w:rsid w:val="00745205"/>
    <w:rsid w:val="00745C83"/>
    <w:rsid w:val="007509C8"/>
    <w:rsid w:val="00750D79"/>
    <w:rsid w:val="007512B7"/>
    <w:rsid w:val="00754852"/>
    <w:rsid w:val="00754E7E"/>
    <w:rsid w:val="00755BC5"/>
    <w:rsid w:val="00756470"/>
    <w:rsid w:val="00757484"/>
    <w:rsid w:val="0076218A"/>
    <w:rsid w:val="00765055"/>
    <w:rsid w:val="00765463"/>
    <w:rsid w:val="00765C74"/>
    <w:rsid w:val="007675B6"/>
    <w:rsid w:val="00770966"/>
    <w:rsid w:val="00772AE3"/>
    <w:rsid w:val="007758E7"/>
    <w:rsid w:val="007763DD"/>
    <w:rsid w:val="007764EC"/>
    <w:rsid w:val="007828C9"/>
    <w:rsid w:val="00783D1E"/>
    <w:rsid w:val="00786E7C"/>
    <w:rsid w:val="00787004"/>
    <w:rsid w:val="007903EB"/>
    <w:rsid w:val="00790B8A"/>
    <w:rsid w:val="00794AA6"/>
    <w:rsid w:val="00794EB1"/>
    <w:rsid w:val="007A2DC5"/>
    <w:rsid w:val="007A576F"/>
    <w:rsid w:val="007A5A53"/>
    <w:rsid w:val="007A5B2C"/>
    <w:rsid w:val="007A6493"/>
    <w:rsid w:val="007B3F10"/>
    <w:rsid w:val="007B449C"/>
    <w:rsid w:val="007B661A"/>
    <w:rsid w:val="007B7505"/>
    <w:rsid w:val="007B7725"/>
    <w:rsid w:val="007C2D22"/>
    <w:rsid w:val="007C2EB6"/>
    <w:rsid w:val="007C3396"/>
    <w:rsid w:val="007C39A9"/>
    <w:rsid w:val="007C3EB5"/>
    <w:rsid w:val="007C4072"/>
    <w:rsid w:val="007C5075"/>
    <w:rsid w:val="007C55F9"/>
    <w:rsid w:val="007C7E40"/>
    <w:rsid w:val="007D0D3D"/>
    <w:rsid w:val="007D1E82"/>
    <w:rsid w:val="007D5270"/>
    <w:rsid w:val="007D5FD0"/>
    <w:rsid w:val="007D679F"/>
    <w:rsid w:val="007E0F12"/>
    <w:rsid w:val="007E2397"/>
    <w:rsid w:val="007E263B"/>
    <w:rsid w:val="007E40E6"/>
    <w:rsid w:val="007E4D5D"/>
    <w:rsid w:val="007E5720"/>
    <w:rsid w:val="007E5C66"/>
    <w:rsid w:val="007E637F"/>
    <w:rsid w:val="007E64A9"/>
    <w:rsid w:val="007E6B15"/>
    <w:rsid w:val="007E7FDC"/>
    <w:rsid w:val="007F18FC"/>
    <w:rsid w:val="007F3290"/>
    <w:rsid w:val="007F3A8F"/>
    <w:rsid w:val="007F432C"/>
    <w:rsid w:val="00803C3F"/>
    <w:rsid w:val="008040ED"/>
    <w:rsid w:val="00810C5D"/>
    <w:rsid w:val="00813B88"/>
    <w:rsid w:val="00814F1B"/>
    <w:rsid w:val="008150E6"/>
    <w:rsid w:val="00816FA8"/>
    <w:rsid w:val="008176D5"/>
    <w:rsid w:val="008218E1"/>
    <w:rsid w:val="008228D9"/>
    <w:rsid w:val="00822A14"/>
    <w:rsid w:val="008251F0"/>
    <w:rsid w:val="008260B2"/>
    <w:rsid w:val="00832145"/>
    <w:rsid w:val="00832646"/>
    <w:rsid w:val="00832E20"/>
    <w:rsid w:val="00837090"/>
    <w:rsid w:val="008378E4"/>
    <w:rsid w:val="00837C48"/>
    <w:rsid w:val="00842321"/>
    <w:rsid w:val="008435A2"/>
    <w:rsid w:val="00847AC7"/>
    <w:rsid w:val="0085105B"/>
    <w:rsid w:val="008561E9"/>
    <w:rsid w:val="008576F8"/>
    <w:rsid w:val="0086017B"/>
    <w:rsid w:val="008629C2"/>
    <w:rsid w:val="00866D4E"/>
    <w:rsid w:val="00867161"/>
    <w:rsid w:val="00871575"/>
    <w:rsid w:val="00874F79"/>
    <w:rsid w:val="008759F1"/>
    <w:rsid w:val="00877782"/>
    <w:rsid w:val="008829D1"/>
    <w:rsid w:val="00882A7A"/>
    <w:rsid w:val="00884195"/>
    <w:rsid w:val="00886740"/>
    <w:rsid w:val="00886C79"/>
    <w:rsid w:val="00886CDD"/>
    <w:rsid w:val="008878E4"/>
    <w:rsid w:val="00892D02"/>
    <w:rsid w:val="008954BF"/>
    <w:rsid w:val="00896B99"/>
    <w:rsid w:val="008A1469"/>
    <w:rsid w:val="008A1538"/>
    <w:rsid w:val="008A3099"/>
    <w:rsid w:val="008A4610"/>
    <w:rsid w:val="008A4BEA"/>
    <w:rsid w:val="008A5F10"/>
    <w:rsid w:val="008A6B35"/>
    <w:rsid w:val="008A6B60"/>
    <w:rsid w:val="008A6FFD"/>
    <w:rsid w:val="008B0E2C"/>
    <w:rsid w:val="008B346E"/>
    <w:rsid w:val="008B487E"/>
    <w:rsid w:val="008B49C1"/>
    <w:rsid w:val="008B4D32"/>
    <w:rsid w:val="008B5A26"/>
    <w:rsid w:val="008B6B72"/>
    <w:rsid w:val="008B7E2C"/>
    <w:rsid w:val="008C2D48"/>
    <w:rsid w:val="008C2E30"/>
    <w:rsid w:val="008C40D3"/>
    <w:rsid w:val="008C48CC"/>
    <w:rsid w:val="008C63D9"/>
    <w:rsid w:val="008C7447"/>
    <w:rsid w:val="008D05B3"/>
    <w:rsid w:val="008D07F2"/>
    <w:rsid w:val="008D0EB6"/>
    <w:rsid w:val="008D1CED"/>
    <w:rsid w:val="008D38BA"/>
    <w:rsid w:val="008D4A25"/>
    <w:rsid w:val="008D4C58"/>
    <w:rsid w:val="008D56F5"/>
    <w:rsid w:val="008D67A5"/>
    <w:rsid w:val="008D7860"/>
    <w:rsid w:val="008E0385"/>
    <w:rsid w:val="008E05BA"/>
    <w:rsid w:val="008E1DD1"/>
    <w:rsid w:val="008E23B7"/>
    <w:rsid w:val="008E3746"/>
    <w:rsid w:val="008E3818"/>
    <w:rsid w:val="008E5026"/>
    <w:rsid w:val="008E5A11"/>
    <w:rsid w:val="008F3003"/>
    <w:rsid w:val="008F71D4"/>
    <w:rsid w:val="00900E92"/>
    <w:rsid w:val="0090192F"/>
    <w:rsid w:val="009038B6"/>
    <w:rsid w:val="00903B31"/>
    <w:rsid w:val="0090484E"/>
    <w:rsid w:val="00905A5A"/>
    <w:rsid w:val="00907677"/>
    <w:rsid w:val="00907F28"/>
    <w:rsid w:val="00907F89"/>
    <w:rsid w:val="009155B6"/>
    <w:rsid w:val="009173D5"/>
    <w:rsid w:val="00917C82"/>
    <w:rsid w:val="00921C71"/>
    <w:rsid w:val="00921D2A"/>
    <w:rsid w:val="00923BD6"/>
    <w:rsid w:val="0092422F"/>
    <w:rsid w:val="009268C6"/>
    <w:rsid w:val="00926ACF"/>
    <w:rsid w:val="00932761"/>
    <w:rsid w:val="00932870"/>
    <w:rsid w:val="00933C12"/>
    <w:rsid w:val="009362AB"/>
    <w:rsid w:val="00940795"/>
    <w:rsid w:val="00946ACC"/>
    <w:rsid w:val="00947747"/>
    <w:rsid w:val="009478CB"/>
    <w:rsid w:val="00950711"/>
    <w:rsid w:val="00950D1B"/>
    <w:rsid w:val="00954151"/>
    <w:rsid w:val="0095700A"/>
    <w:rsid w:val="0096027A"/>
    <w:rsid w:val="009612DE"/>
    <w:rsid w:val="00962904"/>
    <w:rsid w:val="00966369"/>
    <w:rsid w:val="00970E5F"/>
    <w:rsid w:val="009718E4"/>
    <w:rsid w:val="009721EE"/>
    <w:rsid w:val="009744A5"/>
    <w:rsid w:val="00974915"/>
    <w:rsid w:val="0097532C"/>
    <w:rsid w:val="00977292"/>
    <w:rsid w:val="00977A4F"/>
    <w:rsid w:val="00981725"/>
    <w:rsid w:val="00981EC6"/>
    <w:rsid w:val="009843BA"/>
    <w:rsid w:val="0098501C"/>
    <w:rsid w:val="00986351"/>
    <w:rsid w:val="00986F0A"/>
    <w:rsid w:val="009934E9"/>
    <w:rsid w:val="0099528E"/>
    <w:rsid w:val="00995A23"/>
    <w:rsid w:val="00995DE0"/>
    <w:rsid w:val="009A097E"/>
    <w:rsid w:val="009A1F66"/>
    <w:rsid w:val="009A207D"/>
    <w:rsid w:val="009A22B4"/>
    <w:rsid w:val="009A38E6"/>
    <w:rsid w:val="009A3A3F"/>
    <w:rsid w:val="009A4332"/>
    <w:rsid w:val="009A6244"/>
    <w:rsid w:val="009A6429"/>
    <w:rsid w:val="009B14DB"/>
    <w:rsid w:val="009B2579"/>
    <w:rsid w:val="009B282E"/>
    <w:rsid w:val="009B2F93"/>
    <w:rsid w:val="009B49BE"/>
    <w:rsid w:val="009B4B86"/>
    <w:rsid w:val="009C2DEC"/>
    <w:rsid w:val="009C2E52"/>
    <w:rsid w:val="009C33F1"/>
    <w:rsid w:val="009C371A"/>
    <w:rsid w:val="009C7337"/>
    <w:rsid w:val="009D34CC"/>
    <w:rsid w:val="009D3EE5"/>
    <w:rsid w:val="009D534C"/>
    <w:rsid w:val="009D673E"/>
    <w:rsid w:val="009D6982"/>
    <w:rsid w:val="009E3373"/>
    <w:rsid w:val="009E3FDF"/>
    <w:rsid w:val="009E4641"/>
    <w:rsid w:val="009E6EA3"/>
    <w:rsid w:val="009E7DBD"/>
    <w:rsid w:val="009F1AF3"/>
    <w:rsid w:val="009F4520"/>
    <w:rsid w:val="009F6E20"/>
    <w:rsid w:val="00A00C8A"/>
    <w:rsid w:val="00A03CA1"/>
    <w:rsid w:val="00A0410D"/>
    <w:rsid w:val="00A04907"/>
    <w:rsid w:val="00A04AD6"/>
    <w:rsid w:val="00A106DC"/>
    <w:rsid w:val="00A11EBF"/>
    <w:rsid w:val="00A12B8E"/>
    <w:rsid w:val="00A13579"/>
    <w:rsid w:val="00A13A58"/>
    <w:rsid w:val="00A161E4"/>
    <w:rsid w:val="00A17DEF"/>
    <w:rsid w:val="00A221C4"/>
    <w:rsid w:val="00A22824"/>
    <w:rsid w:val="00A229BF"/>
    <w:rsid w:val="00A253A1"/>
    <w:rsid w:val="00A2657D"/>
    <w:rsid w:val="00A30793"/>
    <w:rsid w:val="00A31C99"/>
    <w:rsid w:val="00A33383"/>
    <w:rsid w:val="00A34F85"/>
    <w:rsid w:val="00A404FC"/>
    <w:rsid w:val="00A41AFB"/>
    <w:rsid w:val="00A44F5A"/>
    <w:rsid w:val="00A45774"/>
    <w:rsid w:val="00A4636E"/>
    <w:rsid w:val="00A472D4"/>
    <w:rsid w:val="00A529DD"/>
    <w:rsid w:val="00A52A48"/>
    <w:rsid w:val="00A57190"/>
    <w:rsid w:val="00A61092"/>
    <w:rsid w:val="00A623B7"/>
    <w:rsid w:val="00A62F25"/>
    <w:rsid w:val="00A62FEF"/>
    <w:rsid w:val="00A707B8"/>
    <w:rsid w:val="00A707BF"/>
    <w:rsid w:val="00A70F7F"/>
    <w:rsid w:val="00A73FDD"/>
    <w:rsid w:val="00A749D3"/>
    <w:rsid w:val="00A74F58"/>
    <w:rsid w:val="00A77619"/>
    <w:rsid w:val="00A80A55"/>
    <w:rsid w:val="00A80CF7"/>
    <w:rsid w:val="00A80DA2"/>
    <w:rsid w:val="00A812CC"/>
    <w:rsid w:val="00A915B9"/>
    <w:rsid w:val="00A93A97"/>
    <w:rsid w:val="00A94AB8"/>
    <w:rsid w:val="00A95116"/>
    <w:rsid w:val="00A96810"/>
    <w:rsid w:val="00AB15C1"/>
    <w:rsid w:val="00AB4FE4"/>
    <w:rsid w:val="00AB6036"/>
    <w:rsid w:val="00AB607E"/>
    <w:rsid w:val="00AC1C78"/>
    <w:rsid w:val="00AC1F79"/>
    <w:rsid w:val="00AC3AFC"/>
    <w:rsid w:val="00AC4377"/>
    <w:rsid w:val="00AC6EBC"/>
    <w:rsid w:val="00AC7697"/>
    <w:rsid w:val="00AD0909"/>
    <w:rsid w:val="00AD0F39"/>
    <w:rsid w:val="00AD7223"/>
    <w:rsid w:val="00AE0638"/>
    <w:rsid w:val="00AE12DE"/>
    <w:rsid w:val="00AE4322"/>
    <w:rsid w:val="00AE46A2"/>
    <w:rsid w:val="00AE7218"/>
    <w:rsid w:val="00AE7698"/>
    <w:rsid w:val="00AE7B63"/>
    <w:rsid w:val="00AF2FC0"/>
    <w:rsid w:val="00AF4779"/>
    <w:rsid w:val="00B00BBB"/>
    <w:rsid w:val="00B0220F"/>
    <w:rsid w:val="00B02522"/>
    <w:rsid w:val="00B035C9"/>
    <w:rsid w:val="00B03CB3"/>
    <w:rsid w:val="00B0467B"/>
    <w:rsid w:val="00B05B00"/>
    <w:rsid w:val="00B076A8"/>
    <w:rsid w:val="00B07ABB"/>
    <w:rsid w:val="00B11E0F"/>
    <w:rsid w:val="00B151F4"/>
    <w:rsid w:val="00B15346"/>
    <w:rsid w:val="00B15CC2"/>
    <w:rsid w:val="00B164EF"/>
    <w:rsid w:val="00B21897"/>
    <w:rsid w:val="00B23C89"/>
    <w:rsid w:val="00B25050"/>
    <w:rsid w:val="00B258DB"/>
    <w:rsid w:val="00B25E76"/>
    <w:rsid w:val="00B26A76"/>
    <w:rsid w:val="00B26AE1"/>
    <w:rsid w:val="00B279EC"/>
    <w:rsid w:val="00B27E1E"/>
    <w:rsid w:val="00B30B60"/>
    <w:rsid w:val="00B31387"/>
    <w:rsid w:val="00B31C36"/>
    <w:rsid w:val="00B327CE"/>
    <w:rsid w:val="00B33CB8"/>
    <w:rsid w:val="00B35502"/>
    <w:rsid w:val="00B41F57"/>
    <w:rsid w:val="00B42ED6"/>
    <w:rsid w:val="00B4330F"/>
    <w:rsid w:val="00B56DE6"/>
    <w:rsid w:val="00B60272"/>
    <w:rsid w:val="00B6222F"/>
    <w:rsid w:val="00B63D2B"/>
    <w:rsid w:val="00B6588A"/>
    <w:rsid w:val="00B65A36"/>
    <w:rsid w:val="00B775B4"/>
    <w:rsid w:val="00B823D0"/>
    <w:rsid w:val="00B83C8B"/>
    <w:rsid w:val="00B84872"/>
    <w:rsid w:val="00B919E7"/>
    <w:rsid w:val="00B91F7A"/>
    <w:rsid w:val="00B92790"/>
    <w:rsid w:val="00B94158"/>
    <w:rsid w:val="00B94392"/>
    <w:rsid w:val="00B978FF"/>
    <w:rsid w:val="00BA16BD"/>
    <w:rsid w:val="00BA215C"/>
    <w:rsid w:val="00BA4786"/>
    <w:rsid w:val="00BA57BE"/>
    <w:rsid w:val="00BA65B6"/>
    <w:rsid w:val="00BB0D21"/>
    <w:rsid w:val="00BB4E73"/>
    <w:rsid w:val="00BC2884"/>
    <w:rsid w:val="00BD073F"/>
    <w:rsid w:val="00BD07E4"/>
    <w:rsid w:val="00BD44EE"/>
    <w:rsid w:val="00BD5066"/>
    <w:rsid w:val="00BD565E"/>
    <w:rsid w:val="00BD69EE"/>
    <w:rsid w:val="00BE259C"/>
    <w:rsid w:val="00BE4A76"/>
    <w:rsid w:val="00BE4CB9"/>
    <w:rsid w:val="00BE5517"/>
    <w:rsid w:val="00BE5DFC"/>
    <w:rsid w:val="00BE7086"/>
    <w:rsid w:val="00BF3A42"/>
    <w:rsid w:val="00BF519C"/>
    <w:rsid w:val="00BF7C68"/>
    <w:rsid w:val="00C0106F"/>
    <w:rsid w:val="00C01236"/>
    <w:rsid w:val="00C03D50"/>
    <w:rsid w:val="00C03FD9"/>
    <w:rsid w:val="00C11581"/>
    <w:rsid w:val="00C115E9"/>
    <w:rsid w:val="00C12323"/>
    <w:rsid w:val="00C12A09"/>
    <w:rsid w:val="00C130A3"/>
    <w:rsid w:val="00C15557"/>
    <w:rsid w:val="00C177DF"/>
    <w:rsid w:val="00C17D28"/>
    <w:rsid w:val="00C21683"/>
    <w:rsid w:val="00C224CB"/>
    <w:rsid w:val="00C23276"/>
    <w:rsid w:val="00C23CF1"/>
    <w:rsid w:val="00C24D88"/>
    <w:rsid w:val="00C25674"/>
    <w:rsid w:val="00C25EC4"/>
    <w:rsid w:val="00C32373"/>
    <w:rsid w:val="00C32710"/>
    <w:rsid w:val="00C33FCB"/>
    <w:rsid w:val="00C352E6"/>
    <w:rsid w:val="00C35925"/>
    <w:rsid w:val="00C36EAF"/>
    <w:rsid w:val="00C371EF"/>
    <w:rsid w:val="00C42D9B"/>
    <w:rsid w:val="00C42EBA"/>
    <w:rsid w:val="00C4352B"/>
    <w:rsid w:val="00C435DB"/>
    <w:rsid w:val="00C43BF7"/>
    <w:rsid w:val="00C441A8"/>
    <w:rsid w:val="00C46BE5"/>
    <w:rsid w:val="00C50DA1"/>
    <w:rsid w:val="00C51248"/>
    <w:rsid w:val="00C52879"/>
    <w:rsid w:val="00C61B62"/>
    <w:rsid w:val="00C61FA6"/>
    <w:rsid w:val="00C633C6"/>
    <w:rsid w:val="00C63ACA"/>
    <w:rsid w:val="00C6529F"/>
    <w:rsid w:val="00C67505"/>
    <w:rsid w:val="00C71531"/>
    <w:rsid w:val="00C74B53"/>
    <w:rsid w:val="00C77362"/>
    <w:rsid w:val="00C8164A"/>
    <w:rsid w:val="00C83CC9"/>
    <w:rsid w:val="00C84A30"/>
    <w:rsid w:val="00C86D0D"/>
    <w:rsid w:val="00C86F01"/>
    <w:rsid w:val="00C90426"/>
    <w:rsid w:val="00C93076"/>
    <w:rsid w:val="00C93B1D"/>
    <w:rsid w:val="00CA0462"/>
    <w:rsid w:val="00CA04F1"/>
    <w:rsid w:val="00CA1583"/>
    <w:rsid w:val="00CA1DBE"/>
    <w:rsid w:val="00CA244D"/>
    <w:rsid w:val="00CA3418"/>
    <w:rsid w:val="00CA3655"/>
    <w:rsid w:val="00CA4CFB"/>
    <w:rsid w:val="00CA5FFD"/>
    <w:rsid w:val="00CB0D6C"/>
    <w:rsid w:val="00CB2BC3"/>
    <w:rsid w:val="00CB418E"/>
    <w:rsid w:val="00CC03E7"/>
    <w:rsid w:val="00CC1CAB"/>
    <w:rsid w:val="00CC3B63"/>
    <w:rsid w:val="00CC3E6C"/>
    <w:rsid w:val="00CC47E2"/>
    <w:rsid w:val="00CC6EAA"/>
    <w:rsid w:val="00CD0987"/>
    <w:rsid w:val="00CD16AE"/>
    <w:rsid w:val="00CD3153"/>
    <w:rsid w:val="00CD7EFF"/>
    <w:rsid w:val="00CE12F8"/>
    <w:rsid w:val="00CE20D2"/>
    <w:rsid w:val="00CE383C"/>
    <w:rsid w:val="00CE4FF0"/>
    <w:rsid w:val="00CF1425"/>
    <w:rsid w:val="00CF3317"/>
    <w:rsid w:val="00CF3867"/>
    <w:rsid w:val="00CF7F08"/>
    <w:rsid w:val="00D009FE"/>
    <w:rsid w:val="00D03B14"/>
    <w:rsid w:val="00D04FFA"/>
    <w:rsid w:val="00D05F97"/>
    <w:rsid w:val="00D06333"/>
    <w:rsid w:val="00D07364"/>
    <w:rsid w:val="00D11C9B"/>
    <w:rsid w:val="00D13606"/>
    <w:rsid w:val="00D155B7"/>
    <w:rsid w:val="00D1570D"/>
    <w:rsid w:val="00D15CFC"/>
    <w:rsid w:val="00D178B4"/>
    <w:rsid w:val="00D179AB"/>
    <w:rsid w:val="00D20D2A"/>
    <w:rsid w:val="00D21AD0"/>
    <w:rsid w:val="00D258F2"/>
    <w:rsid w:val="00D27718"/>
    <w:rsid w:val="00D31002"/>
    <w:rsid w:val="00D32BC2"/>
    <w:rsid w:val="00D3578B"/>
    <w:rsid w:val="00D35A61"/>
    <w:rsid w:val="00D40004"/>
    <w:rsid w:val="00D41573"/>
    <w:rsid w:val="00D430B5"/>
    <w:rsid w:val="00D4509E"/>
    <w:rsid w:val="00D450E1"/>
    <w:rsid w:val="00D455C7"/>
    <w:rsid w:val="00D466E0"/>
    <w:rsid w:val="00D46C70"/>
    <w:rsid w:val="00D46F8C"/>
    <w:rsid w:val="00D515AC"/>
    <w:rsid w:val="00D55F47"/>
    <w:rsid w:val="00D575EB"/>
    <w:rsid w:val="00D61725"/>
    <w:rsid w:val="00D61AA4"/>
    <w:rsid w:val="00D63105"/>
    <w:rsid w:val="00D64BE6"/>
    <w:rsid w:val="00D653A2"/>
    <w:rsid w:val="00D65E14"/>
    <w:rsid w:val="00D663A5"/>
    <w:rsid w:val="00D663E0"/>
    <w:rsid w:val="00D6706F"/>
    <w:rsid w:val="00D70ED1"/>
    <w:rsid w:val="00D768FD"/>
    <w:rsid w:val="00D8156F"/>
    <w:rsid w:val="00D816E5"/>
    <w:rsid w:val="00D81E55"/>
    <w:rsid w:val="00D82207"/>
    <w:rsid w:val="00D82228"/>
    <w:rsid w:val="00D87639"/>
    <w:rsid w:val="00D90357"/>
    <w:rsid w:val="00D905F2"/>
    <w:rsid w:val="00D90F2D"/>
    <w:rsid w:val="00D92649"/>
    <w:rsid w:val="00D927EE"/>
    <w:rsid w:val="00D94CB1"/>
    <w:rsid w:val="00D94E90"/>
    <w:rsid w:val="00D955E5"/>
    <w:rsid w:val="00D9680C"/>
    <w:rsid w:val="00DA3060"/>
    <w:rsid w:val="00DA3511"/>
    <w:rsid w:val="00DA6443"/>
    <w:rsid w:val="00DA7549"/>
    <w:rsid w:val="00DB3AC9"/>
    <w:rsid w:val="00DB4DEC"/>
    <w:rsid w:val="00DB7F53"/>
    <w:rsid w:val="00DC0A27"/>
    <w:rsid w:val="00DC0FAC"/>
    <w:rsid w:val="00DC2332"/>
    <w:rsid w:val="00DC45A0"/>
    <w:rsid w:val="00DC54C2"/>
    <w:rsid w:val="00DC5AFE"/>
    <w:rsid w:val="00DC68CB"/>
    <w:rsid w:val="00DC6E13"/>
    <w:rsid w:val="00DC7898"/>
    <w:rsid w:val="00DD0B26"/>
    <w:rsid w:val="00DD21A4"/>
    <w:rsid w:val="00DD3779"/>
    <w:rsid w:val="00DD3EC9"/>
    <w:rsid w:val="00DD6D4A"/>
    <w:rsid w:val="00DE06AC"/>
    <w:rsid w:val="00DE0945"/>
    <w:rsid w:val="00DE2FBB"/>
    <w:rsid w:val="00DE3A14"/>
    <w:rsid w:val="00DE6457"/>
    <w:rsid w:val="00DF1FF5"/>
    <w:rsid w:val="00DF3981"/>
    <w:rsid w:val="00DF548D"/>
    <w:rsid w:val="00DF62DC"/>
    <w:rsid w:val="00DF631F"/>
    <w:rsid w:val="00DF76EC"/>
    <w:rsid w:val="00E0057D"/>
    <w:rsid w:val="00E00D13"/>
    <w:rsid w:val="00E014ED"/>
    <w:rsid w:val="00E021E6"/>
    <w:rsid w:val="00E035EF"/>
    <w:rsid w:val="00E04D06"/>
    <w:rsid w:val="00E04DF2"/>
    <w:rsid w:val="00E06010"/>
    <w:rsid w:val="00E070E0"/>
    <w:rsid w:val="00E07752"/>
    <w:rsid w:val="00E07997"/>
    <w:rsid w:val="00E114EA"/>
    <w:rsid w:val="00E11EBF"/>
    <w:rsid w:val="00E138A9"/>
    <w:rsid w:val="00E14072"/>
    <w:rsid w:val="00E142EB"/>
    <w:rsid w:val="00E177E0"/>
    <w:rsid w:val="00E232D7"/>
    <w:rsid w:val="00E27016"/>
    <w:rsid w:val="00E27D2F"/>
    <w:rsid w:val="00E30603"/>
    <w:rsid w:val="00E3193F"/>
    <w:rsid w:val="00E36BF5"/>
    <w:rsid w:val="00E37962"/>
    <w:rsid w:val="00E409F7"/>
    <w:rsid w:val="00E4205D"/>
    <w:rsid w:val="00E43EC2"/>
    <w:rsid w:val="00E449E2"/>
    <w:rsid w:val="00E458AB"/>
    <w:rsid w:val="00E45F97"/>
    <w:rsid w:val="00E46228"/>
    <w:rsid w:val="00E500D5"/>
    <w:rsid w:val="00E504E8"/>
    <w:rsid w:val="00E51307"/>
    <w:rsid w:val="00E5475A"/>
    <w:rsid w:val="00E55F79"/>
    <w:rsid w:val="00E56692"/>
    <w:rsid w:val="00E6243E"/>
    <w:rsid w:val="00E63570"/>
    <w:rsid w:val="00E635A8"/>
    <w:rsid w:val="00E64D66"/>
    <w:rsid w:val="00E72F75"/>
    <w:rsid w:val="00E749EF"/>
    <w:rsid w:val="00E7774A"/>
    <w:rsid w:val="00E80956"/>
    <w:rsid w:val="00E814E1"/>
    <w:rsid w:val="00E90782"/>
    <w:rsid w:val="00E90BD7"/>
    <w:rsid w:val="00E91380"/>
    <w:rsid w:val="00E93F8F"/>
    <w:rsid w:val="00E949C8"/>
    <w:rsid w:val="00E95CFE"/>
    <w:rsid w:val="00E9767C"/>
    <w:rsid w:val="00EA0C4C"/>
    <w:rsid w:val="00EA47FD"/>
    <w:rsid w:val="00EA5A91"/>
    <w:rsid w:val="00EA69AF"/>
    <w:rsid w:val="00EB1C2B"/>
    <w:rsid w:val="00EB2571"/>
    <w:rsid w:val="00EB4179"/>
    <w:rsid w:val="00EB744B"/>
    <w:rsid w:val="00EC001A"/>
    <w:rsid w:val="00EC12C3"/>
    <w:rsid w:val="00EC5DD4"/>
    <w:rsid w:val="00EC607C"/>
    <w:rsid w:val="00EC656D"/>
    <w:rsid w:val="00EC696D"/>
    <w:rsid w:val="00EC747F"/>
    <w:rsid w:val="00EC7D94"/>
    <w:rsid w:val="00ED0A29"/>
    <w:rsid w:val="00ED105E"/>
    <w:rsid w:val="00ED303B"/>
    <w:rsid w:val="00ED3748"/>
    <w:rsid w:val="00ED5EA6"/>
    <w:rsid w:val="00ED6568"/>
    <w:rsid w:val="00ED72A8"/>
    <w:rsid w:val="00EE05BE"/>
    <w:rsid w:val="00EE2F32"/>
    <w:rsid w:val="00EE3436"/>
    <w:rsid w:val="00EE4093"/>
    <w:rsid w:val="00EE4F4C"/>
    <w:rsid w:val="00EE7694"/>
    <w:rsid w:val="00EF0A68"/>
    <w:rsid w:val="00EF46E5"/>
    <w:rsid w:val="00EF5BDC"/>
    <w:rsid w:val="00EF65A4"/>
    <w:rsid w:val="00EF6D1A"/>
    <w:rsid w:val="00EF74D8"/>
    <w:rsid w:val="00F010BA"/>
    <w:rsid w:val="00F042C0"/>
    <w:rsid w:val="00F05890"/>
    <w:rsid w:val="00F0635C"/>
    <w:rsid w:val="00F06D0E"/>
    <w:rsid w:val="00F10DBF"/>
    <w:rsid w:val="00F11ACE"/>
    <w:rsid w:val="00F147C4"/>
    <w:rsid w:val="00F1603C"/>
    <w:rsid w:val="00F16A4C"/>
    <w:rsid w:val="00F16C51"/>
    <w:rsid w:val="00F16D8B"/>
    <w:rsid w:val="00F17069"/>
    <w:rsid w:val="00F216AB"/>
    <w:rsid w:val="00F239A0"/>
    <w:rsid w:val="00F24F33"/>
    <w:rsid w:val="00F271B6"/>
    <w:rsid w:val="00F27731"/>
    <w:rsid w:val="00F30D7C"/>
    <w:rsid w:val="00F31E88"/>
    <w:rsid w:val="00F32E48"/>
    <w:rsid w:val="00F332FC"/>
    <w:rsid w:val="00F36B38"/>
    <w:rsid w:val="00F3746A"/>
    <w:rsid w:val="00F430A9"/>
    <w:rsid w:val="00F430BF"/>
    <w:rsid w:val="00F451A9"/>
    <w:rsid w:val="00F45629"/>
    <w:rsid w:val="00F46318"/>
    <w:rsid w:val="00F5112D"/>
    <w:rsid w:val="00F52A22"/>
    <w:rsid w:val="00F54670"/>
    <w:rsid w:val="00F552BC"/>
    <w:rsid w:val="00F57CD4"/>
    <w:rsid w:val="00F57E06"/>
    <w:rsid w:val="00F603DA"/>
    <w:rsid w:val="00F60951"/>
    <w:rsid w:val="00F60D9F"/>
    <w:rsid w:val="00F610A1"/>
    <w:rsid w:val="00F61B3F"/>
    <w:rsid w:val="00F6286D"/>
    <w:rsid w:val="00F62ABF"/>
    <w:rsid w:val="00F67BE1"/>
    <w:rsid w:val="00F73758"/>
    <w:rsid w:val="00F77624"/>
    <w:rsid w:val="00F80E91"/>
    <w:rsid w:val="00F82D91"/>
    <w:rsid w:val="00F855E2"/>
    <w:rsid w:val="00F877E8"/>
    <w:rsid w:val="00F94CC7"/>
    <w:rsid w:val="00F96446"/>
    <w:rsid w:val="00FA0645"/>
    <w:rsid w:val="00FA0A44"/>
    <w:rsid w:val="00FA0E71"/>
    <w:rsid w:val="00FA14C1"/>
    <w:rsid w:val="00FA42CA"/>
    <w:rsid w:val="00FA5283"/>
    <w:rsid w:val="00FA6919"/>
    <w:rsid w:val="00FB0AF7"/>
    <w:rsid w:val="00FB0C8A"/>
    <w:rsid w:val="00FB2ECD"/>
    <w:rsid w:val="00FB4B47"/>
    <w:rsid w:val="00FC1002"/>
    <w:rsid w:val="00FC12F8"/>
    <w:rsid w:val="00FC1768"/>
    <w:rsid w:val="00FC50B5"/>
    <w:rsid w:val="00FC552E"/>
    <w:rsid w:val="00FC698B"/>
    <w:rsid w:val="00FC78D3"/>
    <w:rsid w:val="00FC7B80"/>
    <w:rsid w:val="00FD0842"/>
    <w:rsid w:val="00FD0C7B"/>
    <w:rsid w:val="00FD25DC"/>
    <w:rsid w:val="00FD5307"/>
    <w:rsid w:val="00FD732A"/>
    <w:rsid w:val="00FD7DD6"/>
    <w:rsid w:val="00FE3389"/>
    <w:rsid w:val="00FE391C"/>
    <w:rsid w:val="00FE78B3"/>
    <w:rsid w:val="00FF03F1"/>
    <w:rsid w:val="00FF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304"/>
    <o:shapelayout v:ext="edit">
      <o:idmap v:ext="edit" data="1"/>
      <o:rules v:ext="edit">
        <o:r id="V:Rule1" type="connector" idref="#_x0000_s1081">
          <o:proxy start="" idref="#_x0000_s1078" connectloc="2"/>
          <o:proxy end="" idref="#_x0000_s1060" connectloc="0"/>
        </o:r>
        <o:r id="V:Rule2" type="connector" idref="#_x0000_s1083">
          <o:proxy start="" idref="#computr3" connectloc="2"/>
          <o:proxy end="" idref="#_x0000_s1072" connectloc="0"/>
        </o:r>
        <o:r id="V:Rule3" type="connector" idref="#_x0000_s1068">
          <o:proxy start="" idref="#_x0000_s1079" connectloc="2"/>
          <o:proxy end="" idref="#_x0000_s1064" connectloc="0"/>
        </o:r>
        <o:r id="V:Rule4" type="connector" idref="#_x0000_s1066">
          <o:proxy start="" idref="#_x0000_s1062" connectloc="0"/>
          <o:proxy end="" idref="#_x0000_s1075" connectloc="2"/>
        </o:r>
        <o:r id="V:Rule5" type="connector" idref="#_x0000_s1300">
          <o:proxy start="" idref="#_x0000_s1077" connectloc="2"/>
          <o:proxy end="" idref="#_x0000_s1059" connectloc="0"/>
        </o:r>
        <o:r id="V:Rule6" type="connector" idref="#_x0000_s1080">
          <o:proxy start="" idref="#_x0000_s1061" connectloc="0"/>
          <o:proxy end="" idref="#_x0000_s1076" connectloc="2"/>
        </o:r>
        <o:r id="V:Rule7" type="connector" idref="#_x0000_s1303">
          <o:proxy start="" idref="#_x0000_s1074" connectloc="0"/>
          <o:proxy end="" idref="#_x0000_s1302" connectloc="0"/>
        </o:r>
        <o:r id="V:Rule8" type="connector" idref="#_x0000_s1301">
          <o:proxy start="" idref="#_x0000_s1058" connectloc="0"/>
          <o:proxy end="" idref="#_x0000_s1070" connectloc="0"/>
        </o:r>
      </o:rules>
    </o:shapelayout>
  </w:shapeDefaults>
  <w:decimalSymbol w:val="."/>
  <w:listSeparator w:val=","/>
  <w15:docId w15:val="{C1A67021-EEEA-4908-91A6-72BDCDD7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318"/>
    <w:pPr>
      <w:widowControl w:val="0"/>
      <w:suppressAutoHyphens/>
    </w:pPr>
    <w:rPr>
      <w:rFonts w:ascii="Liberation Serif" w:eastAsia="DejaVu Sans" w:hAnsi="Liberation Serif" w:cs="Lohit Hind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27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lainText">
    <w:name w:val="Plain Text"/>
    <w:basedOn w:val="Normal"/>
    <w:rsid w:val="00F46318"/>
    <w:rPr>
      <w:rFonts w:ascii="Courier New" w:hAnsi="Courier New" w:cs="Courier New"/>
      <w:sz w:val="20"/>
      <w:szCs w:val="20"/>
    </w:rPr>
  </w:style>
  <w:style w:type="paragraph" w:styleId="Caption">
    <w:name w:val="caption"/>
    <w:basedOn w:val="Normal"/>
    <w:next w:val="Normal"/>
    <w:qFormat/>
    <w:rsid w:val="00C12A09"/>
    <w:rPr>
      <w:b/>
      <w:bCs/>
      <w:sz w:val="20"/>
      <w:szCs w:val="20"/>
    </w:rPr>
  </w:style>
  <w:style w:type="table" w:styleId="TableGrid">
    <w:name w:val="Table Grid"/>
    <w:basedOn w:val="TableNormal"/>
    <w:rsid w:val="009718E4"/>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842321"/>
    <w:pPr>
      <w:tabs>
        <w:tab w:val="center" w:pos="4320"/>
        <w:tab w:val="right" w:pos="8640"/>
      </w:tabs>
    </w:pPr>
  </w:style>
  <w:style w:type="character" w:styleId="PageNumber">
    <w:name w:val="page number"/>
    <w:basedOn w:val="DefaultParagraphFont"/>
    <w:rsid w:val="00842321"/>
  </w:style>
  <w:style w:type="paragraph" w:styleId="Header">
    <w:name w:val="header"/>
    <w:basedOn w:val="Normal"/>
    <w:rsid w:val="00842321"/>
    <w:pPr>
      <w:tabs>
        <w:tab w:val="center" w:pos="4320"/>
        <w:tab w:val="right" w:pos="8640"/>
      </w:tabs>
    </w:pPr>
  </w:style>
  <w:style w:type="paragraph" w:customStyle="1" w:styleId="Template-Topic-centered">
    <w:name w:val="Template-Topic-centered"/>
    <w:basedOn w:val="Normal"/>
    <w:rsid w:val="003A7BAD"/>
    <w:pPr>
      <w:widowControl/>
      <w:suppressAutoHyphens w:val="0"/>
      <w:spacing w:before="60" w:after="60"/>
      <w:jc w:val="center"/>
    </w:pPr>
    <w:rPr>
      <w:rFonts w:ascii="Arial" w:eastAsia="Times New Roman" w:hAnsi="Arial" w:cs="Times New Roman"/>
      <w:b/>
      <w:color w:val="000000"/>
      <w:kern w:val="0"/>
      <w:sz w:val="22"/>
      <w:szCs w:val="20"/>
      <w:lang w:val="en-GB" w:eastAsia="fr-FR" w:bidi="ar-SA"/>
    </w:rPr>
  </w:style>
  <w:style w:type="paragraph" w:customStyle="1" w:styleId="Template-Topic-small">
    <w:name w:val="Template-Topic-small"/>
    <w:basedOn w:val="Template-Topic-centered"/>
    <w:rsid w:val="003A7BAD"/>
    <w:rPr>
      <w:sz w:val="18"/>
      <w:lang w:val="en-US"/>
    </w:rPr>
  </w:style>
  <w:style w:type="paragraph" w:customStyle="1" w:styleId="Template-FooterText">
    <w:name w:val="Template-FooterText"/>
    <w:basedOn w:val="Normal"/>
    <w:rsid w:val="00205D52"/>
    <w:pPr>
      <w:widowControl/>
      <w:pBdr>
        <w:bottom w:val="single" w:sz="4" w:space="1" w:color="808080"/>
      </w:pBdr>
      <w:tabs>
        <w:tab w:val="center" w:pos="4320"/>
        <w:tab w:val="center" w:pos="4536"/>
        <w:tab w:val="right" w:pos="8640"/>
        <w:tab w:val="right" w:pos="9639"/>
      </w:tabs>
      <w:suppressAutoHyphens w:val="0"/>
      <w:jc w:val="both"/>
    </w:pPr>
    <w:rPr>
      <w:rFonts w:ascii="Arial" w:eastAsia="Times New Roman" w:hAnsi="Arial" w:cs="Times New Roman"/>
      <w:color w:val="000000"/>
      <w:kern w:val="0"/>
      <w:sz w:val="12"/>
      <w:szCs w:val="20"/>
      <w:lang w:eastAsia="fr-FR" w:bidi="ar-SA"/>
    </w:rPr>
  </w:style>
  <w:style w:type="paragraph" w:styleId="ListParagraph">
    <w:name w:val="List Paragraph"/>
    <w:basedOn w:val="Normal"/>
    <w:uiPriority w:val="34"/>
    <w:qFormat/>
    <w:rsid w:val="003206A2"/>
    <w:pPr>
      <w:ind w:left="720"/>
    </w:pPr>
    <w:rPr>
      <w:rFonts w:cs="Mangal"/>
      <w:szCs w:val="21"/>
    </w:rPr>
  </w:style>
  <w:style w:type="paragraph" w:styleId="BalloonText">
    <w:name w:val="Balloon Text"/>
    <w:basedOn w:val="Normal"/>
    <w:link w:val="BalloonTextChar"/>
    <w:rsid w:val="00D20D2A"/>
    <w:rPr>
      <w:rFonts w:ascii="Tahoma" w:hAnsi="Tahoma" w:cs="Mangal"/>
      <w:sz w:val="16"/>
      <w:szCs w:val="14"/>
    </w:rPr>
  </w:style>
  <w:style w:type="character" w:customStyle="1" w:styleId="BalloonTextChar">
    <w:name w:val="Balloon Text Char"/>
    <w:basedOn w:val="DefaultParagraphFont"/>
    <w:link w:val="BalloonText"/>
    <w:rsid w:val="00D20D2A"/>
    <w:rPr>
      <w:rFonts w:ascii="Tahoma" w:eastAsia="DejaVu Sans" w:hAnsi="Tahoma" w:cs="Mangal"/>
      <w:kern w:val="1"/>
      <w:sz w:val="16"/>
      <w:szCs w:val="14"/>
      <w:lang w:eastAsia="hi-IN" w:bidi="hi-IN"/>
    </w:rPr>
  </w:style>
  <w:style w:type="character" w:styleId="CommentReference">
    <w:name w:val="annotation reference"/>
    <w:basedOn w:val="DefaultParagraphFont"/>
    <w:rsid w:val="007E5C66"/>
    <w:rPr>
      <w:sz w:val="16"/>
      <w:szCs w:val="16"/>
    </w:rPr>
  </w:style>
  <w:style w:type="paragraph" w:styleId="CommentText">
    <w:name w:val="annotation text"/>
    <w:basedOn w:val="Normal"/>
    <w:link w:val="CommentTextChar"/>
    <w:rsid w:val="007E5C66"/>
    <w:rPr>
      <w:rFonts w:cs="Mangal"/>
      <w:sz w:val="20"/>
      <w:szCs w:val="18"/>
    </w:rPr>
  </w:style>
  <w:style w:type="character" w:customStyle="1" w:styleId="CommentTextChar">
    <w:name w:val="Comment Text Char"/>
    <w:basedOn w:val="DefaultParagraphFont"/>
    <w:link w:val="CommentText"/>
    <w:rsid w:val="007E5C66"/>
    <w:rPr>
      <w:rFonts w:ascii="Liberation Serif" w:eastAsia="DejaVu Sans" w:hAnsi="Liberation Serif" w:cs="Mangal"/>
      <w:kern w:val="1"/>
      <w:szCs w:val="18"/>
      <w:lang w:eastAsia="hi-IN" w:bidi="hi-IN"/>
    </w:rPr>
  </w:style>
  <w:style w:type="paragraph" w:styleId="CommentSubject">
    <w:name w:val="annotation subject"/>
    <w:basedOn w:val="CommentText"/>
    <w:next w:val="CommentText"/>
    <w:link w:val="CommentSubjectChar"/>
    <w:rsid w:val="007E5C66"/>
    <w:rPr>
      <w:b/>
      <w:bCs/>
    </w:rPr>
  </w:style>
  <w:style w:type="character" w:customStyle="1" w:styleId="CommentSubjectChar">
    <w:name w:val="Comment Subject Char"/>
    <w:basedOn w:val="CommentTextChar"/>
    <w:link w:val="CommentSubject"/>
    <w:rsid w:val="007E5C66"/>
    <w:rPr>
      <w:rFonts w:ascii="Liberation Serif" w:eastAsia="DejaVu Sans" w:hAnsi="Liberation Serif" w:cs="Mangal"/>
      <w:b/>
      <w:bCs/>
      <w:kern w:val="1"/>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8720">
      <w:bodyDiv w:val="1"/>
      <w:marLeft w:val="0"/>
      <w:marRight w:val="0"/>
      <w:marTop w:val="0"/>
      <w:marBottom w:val="0"/>
      <w:divBdr>
        <w:top w:val="none" w:sz="0" w:space="0" w:color="auto"/>
        <w:left w:val="none" w:sz="0" w:space="0" w:color="auto"/>
        <w:bottom w:val="none" w:sz="0" w:space="0" w:color="auto"/>
        <w:right w:val="none" w:sz="0" w:space="0" w:color="auto"/>
      </w:divBdr>
    </w:div>
    <w:div w:id="78019168">
      <w:bodyDiv w:val="1"/>
      <w:marLeft w:val="0"/>
      <w:marRight w:val="0"/>
      <w:marTop w:val="0"/>
      <w:marBottom w:val="0"/>
      <w:divBdr>
        <w:top w:val="none" w:sz="0" w:space="0" w:color="auto"/>
        <w:left w:val="none" w:sz="0" w:space="0" w:color="auto"/>
        <w:bottom w:val="none" w:sz="0" w:space="0" w:color="auto"/>
        <w:right w:val="none" w:sz="0" w:space="0" w:color="auto"/>
      </w:divBdr>
    </w:div>
    <w:div w:id="110131350">
      <w:bodyDiv w:val="1"/>
      <w:marLeft w:val="0"/>
      <w:marRight w:val="0"/>
      <w:marTop w:val="0"/>
      <w:marBottom w:val="0"/>
      <w:divBdr>
        <w:top w:val="none" w:sz="0" w:space="0" w:color="auto"/>
        <w:left w:val="none" w:sz="0" w:space="0" w:color="auto"/>
        <w:bottom w:val="none" w:sz="0" w:space="0" w:color="auto"/>
        <w:right w:val="none" w:sz="0" w:space="0" w:color="auto"/>
      </w:divBdr>
    </w:div>
    <w:div w:id="121732698">
      <w:bodyDiv w:val="1"/>
      <w:marLeft w:val="0"/>
      <w:marRight w:val="0"/>
      <w:marTop w:val="0"/>
      <w:marBottom w:val="0"/>
      <w:divBdr>
        <w:top w:val="none" w:sz="0" w:space="0" w:color="auto"/>
        <w:left w:val="none" w:sz="0" w:space="0" w:color="auto"/>
        <w:bottom w:val="none" w:sz="0" w:space="0" w:color="auto"/>
        <w:right w:val="none" w:sz="0" w:space="0" w:color="auto"/>
      </w:divBdr>
    </w:div>
    <w:div w:id="129132522">
      <w:bodyDiv w:val="1"/>
      <w:marLeft w:val="0"/>
      <w:marRight w:val="0"/>
      <w:marTop w:val="0"/>
      <w:marBottom w:val="0"/>
      <w:divBdr>
        <w:top w:val="none" w:sz="0" w:space="0" w:color="auto"/>
        <w:left w:val="none" w:sz="0" w:space="0" w:color="auto"/>
        <w:bottom w:val="none" w:sz="0" w:space="0" w:color="auto"/>
        <w:right w:val="none" w:sz="0" w:space="0" w:color="auto"/>
      </w:divBdr>
    </w:div>
    <w:div w:id="197159033">
      <w:bodyDiv w:val="1"/>
      <w:marLeft w:val="0"/>
      <w:marRight w:val="0"/>
      <w:marTop w:val="0"/>
      <w:marBottom w:val="0"/>
      <w:divBdr>
        <w:top w:val="none" w:sz="0" w:space="0" w:color="auto"/>
        <w:left w:val="none" w:sz="0" w:space="0" w:color="auto"/>
        <w:bottom w:val="none" w:sz="0" w:space="0" w:color="auto"/>
        <w:right w:val="none" w:sz="0" w:space="0" w:color="auto"/>
      </w:divBdr>
    </w:div>
    <w:div w:id="208033097">
      <w:bodyDiv w:val="1"/>
      <w:marLeft w:val="0"/>
      <w:marRight w:val="0"/>
      <w:marTop w:val="0"/>
      <w:marBottom w:val="0"/>
      <w:divBdr>
        <w:top w:val="none" w:sz="0" w:space="0" w:color="auto"/>
        <w:left w:val="none" w:sz="0" w:space="0" w:color="auto"/>
        <w:bottom w:val="none" w:sz="0" w:space="0" w:color="auto"/>
        <w:right w:val="none" w:sz="0" w:space="0" w:color="auto"/>
      </w:divBdr>
    </w:div>
    <w:div w:id="208759912">
      <w:bodyDiv w:val="1"/>
      <w:marLeft w:val="0"/>
      <w:marRight w:val="0"/>
      <w:marTop w:val="0"/>
      <w:marBottom w:val="0"/>
      <w:divBdr>
        <w:top w:val="none" w:sz="0" w:space="0" w:color="auto"/>
        <w:left w:val="none" w:sz="0" w:space="0" w:color="auto"/>
        <w:bottom w:val="none" w:sz="0" w:space="0" w:color="auto"/>
        <w:right w:val="none" w:sz="0" w:space="0" w:color="auto"/>
      </w:divBdr>
    </w:div>
    <w:div w:id="234702653">
      <w:bodyDiv w:val="1"/>
      <w:marLeft w:val="0"/>
      <w:marRight w:val="0"/>
      <w:marTop w:val="0"/>
      <w:marBottom w:val="0"/>
      <w:divBdr>
        <w:top w:val="none" w:sz="0" w:space="0" w:color="auto"/>
        <w:left w:val="none" w:sz="0" w:space="0" w:color="auto"/>
        <w:bottom w:val="none" w:sz="0" w:space="0" w:color="auto"/>
        <w:right w:val="none" w:sz="0" w:space="0" w:color="auto"/>
      </w:divBdr>
    </w:div>
    <w:div w:id="283392678">
      <w:bodyDiv w:val="1"/>
      <w:marLeft w:val="0"/>
      <w:marRight w:val="0"/>
      <w:marTop w:val="0"/>
      <w:marBottom w:val="0"/>
      <w:divBdr>
        <w:top w:val="none" w:sz="0" w:space="0" w:color="auto"/>
        <w:left w:val="none" w:sz="0" w:space="0" w:color="auto"/>
        <w:bottom w:val="none" w:sz="0" w:space="0" w:color="auto"/>
        <w:right w:val="none" w:sz="0" w:space="0" w:color="auto"/>
      </w:divBdr>
    </w:div>
    <w:div w:id="299044735">
      <w:bodyDiv w:val="1"/>
      <w:marLeft w:val="0"/>
      <w:marRight w:val="0"/>
      <w:marTop w:val="0"/>
      <w:marBottom w:val="0"/>
      <w:divBdr>
        <w:top w:val="none" w:sz="0" w:space="0" w:color="auto"/>
        <w:left w:val="none" w:sz="0" w:space="0" w:color="auto"/>
        <w:bottom w:val="none" w:sz="0" w:space="0" w:color="auto"/>
        <w:right w:val="none" w:sz="0" w:space="0" w:color="auto"/>
      </w:divBdr>
    </w:div>
    <w:div w:id="318122851">
      <w:bodyDiv w:val="1"/>
      <w:marLeft w:val="0"/>
      <w:marRight w:val="0"/>
      <w:marTop w:val="0"/>
      <w:marBottom w:val="0"/>
      <w:divBdr>
        <w:top w:val="none" w:sz="0" w:space="0" w:color="auto"/>
        <w:left w:val="none" w:sz="0" w:space="0" w:color="auto"/>
        <w:bottom w:val="none" w:sz="0" w:space="0" w:color="auto"/>
        <w:right w:val="none" w:sz="0" w:space="0" w:color="auto"/>
      </w:divBdr>
    </w:div>
    <w:div w:id="365642287">
      <w:bodyDiv w:val="1"/>
      <w:marLeft w:val="0"/>
      <w:marRight w:val="0"/>
      <w:marTop w:val="0"/>
      <w:marBottom w:val="0"/>
      <w:divBdr>
        <w:top w:val="none" w:sz="0" w:space="0" w:color="auto"/>
        <w:left w:val="none" w:sz="0" w:space="0" w:color="auto"/>
        <w:bottom w:val="none" w:sz="0" w:space="0" w:color="auto"/>
        <w:right w:val="none" w:sz="0" w:space="0" w:color="auto"/>
      </w:divBdr>
    </w:div>
    <w:div w:id="391775917">
      <w:bodyDiv w:val="1"/>
      <w:marLeft w:val="0"/>
      <w:marRight w:val="0"/>
      <w:marTop w:val="0"/>
      <w:marBottom w:val="0"/>
      <w:divBdr>
        <w:top w:val="none" w:sz="0" w:space="0" w:color="auto"/>
        <w:left w:val="none" w:sz="0" w:space="0" w:color="auto"/>
        <w:bottom w:val="none" w:sz="0" w:space="0" w:color="auto"/>
        <w:right w:val="none" w:sz="0" w:space="0" w:color="auto"/>
      </w:divBdr>
    </w:div>
    <w:div w:id="432477032">
      <w:bodyDiv w:val="1"/>
      <w:marLeft w:val="0"/>
      <w:marRight w:val="0"/>
      <w:marTop w:val="0"/>
      <w:marBottom w:val="0"/>
      <w:divBdr>
        <w:top w:val="none" w:sz="0" w:space="0" w:color="auto"/>
        <w:left w:val="none" w:sz="0" w:space="0" w:color="auto"/>
        <w:bottom w:val="none" w:sz="0" w:space="0" w:color="auto"/>
        <w:right w:val="none" w:sz="0" w:space="0" w:color="auto"/>
      </w:divBdr>
    </w:div>
    <w:div w:id="459148221">
      <w:bodyDiv w:val="1"/>
      <w:marLeft w:val="0"/>
      <w:marRight w:val="0"/>
      <w:marTop w:val="0"/>
      <w:marBottom w:val="0"/>
      <w:divBdr>
        <w:top w:val="none" w:sz="0" w:space="0" w:color="auto"/>
        <w:left w:val="none" w:sz="0" w:space="0" w:color="auto"/>
        <w:bottom w:val="none" w:sz="0" w:space="0" w:color="auto"/>
        <w:right w:val="none" w:sz="0" w:space="0" w:color="auto"/>
      </w:divBdr>
    </w:div>
    <w:div w:id="464546207">
      <w:bodyDiv w:val="1"/>
      <w:marLeft w:val="0"/>
      <w:marRight w:val="0"/>
      <w:marTop w:val="0"/>
      <w:marBottom w:val="0"/>
      <w:divBdr>
        <w:top w:val="none" w:sz="0" w:space="0" w:color="auto"/>
        <w:left w:val="none" w:sz="0" w:space="0" w:color="auto"/>
        <w:bottom w:val="none" w:sz="0" w:space="0" w:color="auto"/>
        <w:right w:val="none" w:sz="0" w:space="0" w:color="auto"/>
      </w:divBdr>
    </w:div>
    <w:div w:id="479426716">
      <w:bodyDiv w:val="1"/>
      <w:marLeft w:val="0"/>
      <w:marRight w:val="0"/>
      <w:marTop w:val="0"/>
      <w:marBottom w:val="0"/>
      <w:divBdr>
        <w:top w:val="none" w:sz="0" w:space="0" w:color="auto"/>
        <w:left w:val="none" w:sz="0" w:space="0" w:color="auto"/>
        <w:bottom w:val="none" w:sz="0" w:space="0" w:color="auto"/>
        <w:right w:val="none" w:sz="0" w:space="0" w:color="auto"/>
      </w:divBdr>
    </w:div>
    <w:div w:id="485823103">
      <w:bodyDiv w:val="1"/>
      <w:marLeft w:val="0"/>
      <w:marRight w:val="0"/>
      <w:marTop w:val="0"/>
      <w:marBottom w:val="0"/>
      <w:divBdr>
        <w:top w:val="none" w:sz="0" w:space="0" w:color="auto"/>
        <w:left w:val="none" w:sz="0" w:space="0" w:color="auto"/>
        <w:bottom w:val="none" w:sz="0" w:space="0" w:color="auto"/>
        <w:right w:val="none" w:sz="0" w:space="0" w:color="auto"/>
      </w:divBdr>
    </w:div>
    <w:div w:id="556866341">
      <w:bodyDiv w:val="1"/>
      <w:marLeft w:val="0"/>
      <w:marRight w:val="0"/>
      <w:marTop w:val="0"/>
      <w:marBottom w:val="0"/>
      <w:divBdr>
        <w:top w:val="none" w:sz="0" w:space="0" w:color="auto"/>
        <w:left w:val="none" w:sz="0" w:space="0" w:color="auto"/>
        <w:bottom w:val="none" w:sz="0" w:space="0" w:color="auto"/>
        <w:right w:val="none" w:sz="0" w:space="0" w:color="auto"/>
      </w:divBdr>
    </w:div>
    <w:div w:id="561063042">
      <w:bodyDiv w:val="1"/>
      <w:marLeft w:val="0"/>
      <w:marRight w:val="0"/>
      <w:marTop w:val="0"/>
      <w:marBottom w:val="0"/>
      <w:divBdr>
        <w:top w:val="none" w:sz="0" w:space="0" w:color="auto"/>
        <w:left w:val="none" w:sz="0" w:space="0" w:color="auto"/>
        <w:bottom w:val="none" w:sz="0" w:space="0" w:color="auto"/>
        <w:right w:val="none" w:sz="0" w:space="0" w:color="auto"/>
      </w:divBdr>
    </w:div>
    <w:div w:id="571282896">
      <w:bodyDiv w:val="1"/>
      <w:marLeft w:val="0"/>
      <w:marRight w:val="0"/>
      <w:marTop w:val="0"/>
      <w:marBottom w:val="0"/>
      <w:divBdr>
        <w:top w:val="none" w:sz="0" w:space="0" w:color="auto"/>
        <w:left w:val="none" w:sz="0" w:space="0" w:color="auto"/>
        <w:bottom w:val="none" w:sz="0" w:space="0" w:color="auto"/>
        <w:right w:val="none" w:sz="0" w:space="0" w:color="auto"/>
      </w:divBdr>
    </w:div>
    <w:div w:id="574438060">
      <w:bodyDiv w:val="1"/>
      <w:marLeft w:val="0"/>
      <w:marRight w:val="0"/>
      <w:marTop w:val="0"/>
      <w:marBottom w:val="0"/>
      <w:divBdr>
        <w:top w:val="none" w:sz="0" w:space="0" w:color="auto"/>
        <w:left w:val="none" w:sz="0" w:space="0" w:color="auto"/>
        <w:bottom w:val="none" w:sz="0" w:space="0" w:color="auto"/>
        <w:right w:val="none" w:sz="0" w:space="0" w:color="auto"/>
      </w:divBdr>
    </w:div>
    <w:div w:id="579756172">
      <w:bodyDiv w:val="1"/>
      <w:marLeft w:val="0"/>
      <w:marRight w:val="0"/>
      <w:marTop w:val="0"/>
      <w:marBottom w:val="0"/>
      <w:divBdr>
        <w:top w:val="none" w:sz="0" w:space="0" w:color="auto"/>
        <w:left w:val="none" w:sz="0" w:space="0" w:color="auto"/>
        <w:bottom w:val="none" w:sz="0" w:space="0" w:color="auto"/>
        <w:right w:val="none" w:sz="0" w:space="0" w:color="auto"/>
      </w:divBdr>
    </w:div>
    <w:div w:id="624428127">
      <w:bodyDiv w:val="1"/>
      <w:marLeft w:val="0"/>
      <w:marRight w:val="0"/>
      <w:marTop w:val="0"/>
      <w:marBottom w:val="0"/>
      <w:divBdr>
        <w:top w:val="none" w:sz="0" w:space="0" w:color="auto"/>
        <w:left w:val="none" w:sz="0" w:space="0" w:color="auto"/>
        <w:bottom w:val="none" w:sz="0" w:space="0" w:color="auto"/>
        <w:right w:val="none" w:sz="0" w:space="0" w:color="auto"/>
      </w:divBdr>
    </w:div>
    <w:div w:id="633366307">
      <w:bodyDiv w:val="1"/>
      <w:marLeft w:val="0"/>
      <w:marRight w:val="0"/>
      <w:marTop w:val="0"/>
      <w:marBottom w:val="0"/>
      <w:divBdr>
        <w:top w:val="none" w:sz="0" w:space="0" w:color="auto"/>
        <w:left w:val="none" w:sz="0" w:space="0" w:color="auto"/>
        <w:bottom w:val="none" w:sz="0" w:space="0" w:color="auto"/>
        <w:right w:val="none" w:sz="0" w:space="0" w:color="auto"/>
      </w:divBdr>
    </w:div>
    <w:div w:id="638464958">
      <w:bodyDiv w:val="1"/>
      <w:marLeft w:val="0"/>
      <w:marRight w:val="0"/>
      <w:marTop w:val="0"/>
      <w:marBottom w:val="0"/>
      <w:divBdr>
        <w:top w:val="none" w:sz="0" w:space="0" w:color="auto"/>
        <w:left w:val="none" w:sz="0" w:space="0" w:color="auto"/>
        <w:bottom w:val="none" w:sz="0" w:space="0" w:color="auto"/>
        <w:right w:val="none" w:sz="0" w:space="0" w:color="auto"/>
      </w:divBdr>
    </w:div>
    <w:div w:id="640112039">
      <w:bodyDiv w:val="1"/>
      <w:marLeft w:val="0"/>
      <w:marRight w:val="0"/>
      <w:marTop w:val="0"/>
      <w:marBottom w:val="0"/>
      <w:divBdr>
        <w:top w:val="none" w:sz="0" w:space="0" w:color="auto"/>
        <w:left w:val="none" w:sz="0" w:space="0" w:color="auto"/>
        <w:bottom w:val="none" w:sz="0" w:space="0" w:color="auto"/>
        <w:right w:val="none" w:sz="0" w:space="0" w:color="auto"/>
      </w:divBdr>
    </w:div>
    <w:div w:id="649292965">
      <w:bodyDiv w:val="1"/>
      <w:marLeft w:val="0"/>
      <w:marRight w:val="0"/>
      <w:marTop w:val="0"/>
      <w:marBottom w:val="0"/>
      <w:divBdr>
        <w:top w:val="none" w:sz="0" w:space="0" w:color="auto"/>
        <w:left w:val="none" w:sz="0" w:space="0" w:color="auto"/>
        <w:bottom w:val="none" w:sz="0" w:space="0" w:color="auto"/>
        <w:right w:val="none" w:sz="0" w:space="0" w:color="auto"/>
      </w:divBdr>
    </w:div>
    <w:div w:id="649989168">
      <w:bodyDiv w:val="1"/>
      <w:marLeft w:val="0"/>
      <w:marRight w:val="0"/>
      <w:marTop w:val="0"/>
      <w:marBottom w:val="0"/>
      <w:divBdr>
        <w:top w:val="none" w:sz="0" w:space="0" w:color="auto"/>
        <w:left w:val="none" w:sz="0" w:space="0" w:color="auto"/>
        <w:bottom w:val="none" w:sz="0" w:space="0" w:color="auto"/>
        <w:right w:val="none" w:sz="0" w:space="0" w:color="auto"/>
      </w:divBdr>
    </w:div>
    <w:div w:id="650136857">
      <w:bodyDiv w:val="1"/>
      <w:marLeft w:val="0"/>
      <w:marRight w:val="0"/>
      <w:marTop w:val="0"/>
      <w:marBottom w:val="0"/>
      <w:divBdr>
        <w:top w:val="none" w:sz="0" w:space="0" w:color="auto"/>
        <w:left w:val="none" w:sz="0" w:space="0" w:color="auto"/>
        <w:bottom w:val="none" w:sz="0" w:space="0" w:color="auto"/>
        <w:right w:val="none" w:sz="0" w:space="0" w:color="auto"/>
      </w:divBdr>
    </w:div>
    <w:div w:id="652103426">
      <w:bodyDiv w:val="1"/>
      <w:marLeft w:val="0"/>
      <w:marRight w:val="0"/>
      <w:marTop w:val="0"/>
      <w:marBottom w:val="0"/>
      <w:divBdr>
        <w:top w:val="none" w:sz="0" w:space="0" w:color="auto"/>
        <w:left w:val="none" w:sz="0" w:space="0" w:color="auto"/>
        <w:bottom w:val="none" w:sz="0" w:space="0" w:color="auto"/>
        <w:right w:val="none" w:sz="0" w:space="0" w:color="auto"/>
      </w:divBdr>
    </w:div>
    <w:div w:id="667713314">
      <w:bodyDiv w:val="1"/>
      <w:marLeft w:val="0"/>
      <w:marRight w:val="0"/>
      <w:marTop w:val="0"/>
      <w:marBottom w:val="0"/>
      <w:divBdr>
        <w:top w:val="none" w:sz="0" w:space="0" w:color="auto"/>
        <w:left w:val="none" w:sz="0" w:space="0" w:color="auto"/>
        <w:bottom w:val="none" w:sz="0" w:space="0" w:color="auto"/>
        <w:right w:val="none" w:sz="0" w:space="0" w:color="auto"/>
      </w:divBdr>
    </w:div>
    <w:div w:id="670837162">
      <w:bodyDiv w:val="1"/>
      <w:marLeft w:val="0"/>
      <w:marRight w:val="0"/>
      <w:marTop w:val="0"/>
      <w:marBottom w:val="0"/>
      <w:divBdr>
        <w:top w:val="none" w:sz="0" w:space="0" w:color="auto"/>
        <w:left w:val="none" w:sz="0" w:space="0" w:color="auto"/>
        <w:bottom w:val="none" w:sz="0" w:space="0" w:color="auto"/>
        <w:right w:val="none" w:sz="0" w:space="0" w:color="auto"/>
      </w:divBdr>
    </w:div>
    <w:div w:id="708145735">
      <w:bodyDiv w:val="1"/>
      <w:marLeft w:val="0"/>
      <w:marRight w:val="0"/>
      <w:marTop w:val="0"/>
      <w:marBottom w:val="0"/>
      <w:divBdr>
        <w:top w:val="none" w:sz="0" w:space="0" w:color="auto"/>
        <w:left w:val="none" w:sz="0" w:space="0" w:color="auto"/>
        <w:bottom w:val="none" w:sz="0" w:space="0" w:color="auto"/>
        <w:right w:val="none" w:sz="0" w:space="0" w:color="auto"/>
      </w:divBdr>
    </w:div>
    <w:div w:id="722023307">
      <w:bodyDiv w:val="1"/>
      <w:marLeft w:val="0"/>
      <w:marRight w:val="0"/>
      <w:marTop w:val="0"/>
      <w:marBottom w:val="0"/>
      <w:divBdr>
        <w:top w:val="none" w:sz="0" w:space="0" w:color="auto"/>
        <w:left w:val="none" w:sz="0" w:space="0" w:color="auto"/>
        <w:bottom w:val="none" w:sz="0" w:space="0" w:color="auto"/>
        <w:right w:val="none" w:sz="0" w:space="0" w:color="auto"/>
      </w:divBdr>
    </w:div>
    <w:div w:id="740130564">
      <w:bodyDiv w:val="1"/>
      <w:marLeft w:val="0"/>
      <w:marRight w:val="0"/>
      <w:marTop w:val="0"/>
      <w:marBottom w:val="0"/>
      <w:divBdr>
        <w:top w:val="none" w:sz="0" w:space="0" w:color="auto"/>
        <w:left w:val="none" w:sz="0" w:space="0" w:color="auto"/>
        <w:bottom w:val="none" w:sz="0" w:space="0" w:color="auto"/>
        <w:right w:val="none" w:sz="0" w:space="0" w:color="auto"/>
      </w:divBdr>
    </w:div>
    <w:div w:id="757219127">
      <w:bodyDiv w:val="1"/>
      <w:marLeft w:val="0"/>
      <w:marRight w:val="0"/>
      <w:marTop w:val="0"/>
      <w:marBottom w:val="0"/>
      <w:divBdr>
        <w:top w:val="none" w:sz="0" w:space="0" w:color="auto"/>
        <w:left w:val="none" w:sz="0" w:space="0" w:color="auto"/>
        <w:bottom w:val="none" w:sz="0" w:space="0" w:color="auto"/>
        <w:right w:val="none" w:sz="0" w:space="0" w:color="auto"/>
      </w:divBdr>
    </w:div>
    <w:div w:id="772016243">
      <w:bodyDiv w:val="1"/>
      <w:marLeft w:val="0"/>
      <w:marRight w:val="0"/>
      <w:marTop w:val="0"/>
      <w:marBottom w:val="0"/>
      <w:divBdr>
        <w:top w:val="none" w:sz="0" w:space="0" w:color="auto"/>
        <w:left w:val="none" w:sz="0" w:space="0" w:color="auto"/>
        <w:bottom w:val="none" w:sz="0" w:space="0" w:color="auto"/>
        <w:right w:val="none" w:sz="0" w:space="0" w:color="auto"/>
      </w:divBdr>
    </w:div>
    <w:div w:id="816190605">
      <w:bodyDiv w:val="1"/>
      <w:marLeft w:val="0"/>
      <w:marRight w:val="0"/>
      <w:marTop w:val="0"/>
      <w:marBottom w:val="0"/>
      <w:divBdr>
        <w:top w:val="none" w:sz="0" w:space="0" w:color="auto"/>
        <w:left w:val="none" w:sz="0" w:space="0" w:color="auto"/>
        <w:bottom w:val="none" w:sz="0" w:space="0" w:color="auto"/>
        <w:right w:val="none" w:sz="0" w:space="0" w:color="auto"/>
      </w:divBdr>
    </w:div>
    <w:div w:id="830415904">
      <w:bodyDiv w:val="1"/>
      <w:marLeft w:val="0"/>
      <w:marRight w:val="0"/>
      <w:marTop w:val="0"/>
      <w:marBottom w:val="0"/>
      <w:divBdr>
        <w:top w:val="none" w:sz="0" w:space="0" w:color="auto"/>
        <w:left w:val="none" w:sz="0" w:space="0" w:color="auto"/>
        <w:bottom w:val="none" w:sz="0" w:space="0" w:color="auto"/>
        <w:right w:val="none" w:sz="0" w:space="0" w:color="auto"/>
      </w:divBdr>
    </w:div>
    <w:div w:id="882059599">
      <w:bodyDiv w:val="1"/>
      <w:marLeft w:val="0"/>
      <w:marRight w:val="0"/>
      <w:marTop w:val="0"/>
      <w:marBottom w:val="0"/>
      <w:divBdr>
        <w:top w:val="none" w:sz="0" w:space="0" w:color="auto"/>
        <w:left w:val="none" w:sz="0" w:space="0" w:color="auto"/>
        <w:bottom w:val="none" w:sz="0" w:space="0" w:color="auto"/>
        <w:right w:val="none" w:sz="0" w:space="0" w:color="auto"/>
      </w:divBdr>
    </w:div>
    <w:div w:id="935821296">
      <w:bodyDiv w:val="1"/>
      <w:marLeft w:val="0"/>
      <w:marRight w:val="0"/>
      <w:marTop w:val="0"/>
      <w:marBottom w:val="0"/>
      <w:divBdr>
        <w:top w:val="none" w:sz="0" w:space="0" w:color="auto"/>
        <w:left w:val="none" w:sz="0" w:space="0" w:color="auto"/>
        <w:bottom w:val="none" w:sz="0" w:space="0" w:color="auto"/>
        <w:right w:val="none" w:sz="0" w:space="0" w:color="auto"/>
      </w:divBdr>
    </w:div>
    <w:div w:id="954022704">
      <w:bodyDiv w:val="1"/>
      <w:marLeft w:val="0"/>
      <w:marRight w:val="0"/>
      <w:marTop w:val="0"/>
      <w:marBottom w:val="0"/>
      <w:divBdr>
        <w:top w:val="none" w:sz="0" w:space="0" w:color="auto"/>
        <w:left w:val="none" w:sz="0" w:space="0" w:color="auto"/>
        <w:bottom w:val="none" w:sz="0" w:space="0" w:color="auto"/>
        <w:right w:val="none" w:sz="0" w:space="0" w:color="auto"/>
      </w:divBdr>
    </w:div>
    <w:div w:id="975069459">
      <w:bodyDiv w:val="1"/>
      <w:marLeft w:val="0"/>
      <w:marRight w:val="0"/>
      <w:marTop w:val="0"/>
      <w:marBottom w:val="0"/>
      <w:divBdr>
        <w:top w:val="none" w:sz="0" w:space="0" w:color="auto"/>
        <w:left w:val="none" w:sz="0" w:space="0" w:color="auto"/>
        <w:bottom w:val="none" w:sz="0" w:space="0" w:color="auto"/>
        <w:right w:val="none" w:sz="0" w:space="0" w:color="auto"/>
      </w:divBdr>
    </w:div>
    <w:div w:id="994644130">
      <w:bodyDiv w:val="1"/>
      <w:marLeft w:val="0"/>
      <w:marRight w:val="0"/>
      <w:marTop w:val="0"/>
      <w:marBottom w:val="0"/>
      <w:divBdr>
        <w:top w:val="none" w:sz="0" w:space="0" w:color="auto"/>
        <w:left w:val="none" w:sz="0" w:space="0" w:color="auto"/>
        <w:bottom w:val="none" w:sz="0" w:space="0" w:color="auto"/>
        <w:right w:val="none" w:sz="0" w:space="0" w:color="auto"/>
      </w:divBdr>
    </w:div>
    <w:div w:id="1027296590">
      <w:bodyDiv w:val="1"/>
      <w:marLeft w:val="0"/>
      <w:marRight w:val="0"/>
      <w:marTop w:val="0"/>
      <w:marBottom w:val="0"/>
      <w:divBdr>
        <w:top w:val="none" w:sz="0" w:space="0" w:color="auto"/>
        <w:left w:val="none" w:sz="0" w:space="0" w:color="auto"/>
        <w:bottom w:val="none" w:sz="0" w:space="0" w:color="auto"/>
        <w:right w:val="none" w:sz="0" w:space="0" w:color="auto"/>
      </w:divBdr>
    </w:div>
    <w:div w:id="1067915362">
      <w:bodyDiv w:val="1"/>
      <w:marLeft w:val="0"/>
      <w:marRight w:val="0"/>
      <w:marTop w:val="0"/>
      <w:marBottom w:val="0"/>
      <w:divBdr>
        <w:top w:val="none" w:sz="0" w:space="0" w:color="auto"/>
        <w:left w:val="none" w:sz="0" w:space="0" w:color="auto"/>
        <w:bottom w:val="none" w:sz="0" w:space="0" w:color="auto"/>
        <w:right w:val="none" w:sz="0" w:space="0" w:color="auto"/>
      </w:divBdr>
    </w:div>
    <w:div w:id="1067921493">
      <w:bodyDiv w:val="1"/>
      <w:marLeft w:val="0"/>
      <w:marRight w:val="0"/>
      <w:marTop w:val="0"/>
      <w:marBottom w:val="0"/>
      <w:divBdr>
        <w:top w:val="none" w:sz="0" w:space="0" w:color="auto"/>
        <w:left w:val="none" w:sz="0" w:space="0" w:color="auto"/>
        <w:bottom w:val="none" w:sz="0" w:space="0" w:color="auto"/>
        <w:right w:val="none" w:sz="0" w:space="0" w:color="auto"/>
      </w:divBdr>
    </w:div>
    <w:div w:id="1095054451">
      <w:bodyDiv w:val="1"/>
      <w:marLeft w:val="0"/>
      <w:marRight w:val="0"/>
      <w:marTop w:val="0"/>
      <w:marBottom w:val="0"/>
      <w:divBdr>
        <w:top w:val="none" w:sz="0" w:space="0" w:color="auto"/>
        <w:left w:val="none" w:sz="0" w:space="0" w:color="auto"/>
        <w:bottom w:val="none" w:sz="0" w:space="0" w:color="auto"/>
        <w:right w:val="none" w:sz="0" w:space="0" w:color="auto"/>
      </w:divBdr>
    </w:div>
    <w:div w:id="1119685871">
      <w:bodyDiv w:val="1"/>
      <w:marLeft w:val="0"/>
      <w:marRight w:val="0"/>
      <w:marTop w:val="0"/>
      <w:marBottom w:val="0"/>
      <w:divBdr>
        <w:top w:val="none" w:sz="0" w:space="0" w:color="auto"/>
        <w:left w:val="none" w:sz="0" w:space="0" w:color="auto"/>
        <w:bottom w:val="none" w:sz="0" w:space="0" w:color="auto"/>
        <w:right w:val="none" w:sz="0" w:space="0" w:color="auto"/>
      </w:divBdr>
    </w:div>
    <w:div w:id="1153059645">
      <w:bodyDiv w:val="1"/>
      <w:marLeft w:val="0"/>
      <w:marRight w:val="0"/>
      <w:marTop w:val="0"/>
      <w:marBottom w:val="0"/>
      <w:divBdr>
        <w:top w:val="none" w:sz="0" w:space="0" w:color="auto"/>
        <w:left w:val="none" w:sz="0" w:space="0" w:color="auto"/>
        <w:bottom w:val="none" w:sz="0" w:space="0" w:color="auto"/>
        <w:right w:val="none" w:sz="0" w:space="0" w:color="auto"/>
      </w:divBdr>
    </w:div>
    <w:div w:id="1198814776">
      <w:bodyDiv w:val="1"/>
      <w:marLeft w:val="0"/>
      <w:marRight w:val="0"/>
      <w:marTop w:val="0"/>
      <w:marBottom w:val="0"/>
      <w:divBdr>
        <w:top w:val="none" w:sz="0" w:space="0" w:color="auto"/>
        <w:left w:val="none" w:sz="0" w:space="0" w:color="auto"/>
        <w:bottom w:val="none" w:sz="0" w:space="0" w:color="auto"/>
        <w:right w:val="none" w:sz="0" w:space="0" w:color="auto"/>
      </w:divBdr>
    </w:div>
    <w:div w:id="1212427802">
      <w:bodyDiv w:val="1"/>
      <w:marLeft w:val="0"/>
      <w:marRight w:val="0"/>
      <w:marTop w:val="0"/>
      <w:marBottom w:val="0"/>
      <w:divBdr>
        <w:top w:val="none" w:sz="0" w:space="0" w:color="auto"/>
        <w:left w:val="none" w:sz="0" w:space="0" w:color="auto"/>
        <w:bottom w:val="none" w:sz="0" w:space="0" w:color="auto"/>
        <w:right w:val="none" w:sz="0" w:space="0" w:color="auto"/>
      </w:divBdr>
    </w:div>
    <w:div w:id="1227451931">
      <w:bodyDiv w:val="1"/>
      <w:marLeft w:val="0"/>
      <w:marRight w:val="0"/>
      <w:marTop w:val="0"/>
      <w:marBottom w:val="0"/>
      <w:divBdr>
        <w:top w:val="none" w:sz="0" w:space="0" w:color="auto"/>
        <w:left w:val="none" w:sz="0" w:space="0" w:color="auto"/>
        <w:bottom w:val="none" w:sz="0" w:space="0" w:color="auto"/>
        <w:right w:val="none" w:sz="0" w:space="0" w:color="auto"/>
      </w:divBdr>
    </w:div>
    <w:div w:id="1263687766">
      <w:bodyDiv w:val="1"/>
      <w:marLeft w:val="0"/>
      <w:marRight w:val="0"/>
      <w:marTop w:val="0"/>
      <w:marBottom w:val="0"/>
      <w:divBdr>
        <w:top w:val="none" w:sz="0" w:space="0" w:color="auto"/>
        <w:left w:val="none" w:sz="0" w:space="0" w:color="auto"/>
        <w:bottom w:val="none" w:sz="0" w:space="0" w:color="auto"/>
        <w:right w:val="none" w:sz="0" w:space="0" w:color="auto"/>
      </w:divBdr>
    </w:div>
    <w:div w:id="1309743134">
      <w:bodyDiv w:val="1"/>
      <w:marLeft w:val="0"/>
      <w:marRight w:val="0"/>
      <w:marTop w:val="0"/>
      <w:marBottom w:val="0"/>
      <w:divBdr>
        <w:top w:val="none" w:sz="0" w:space="0" w:color="auto"/>
        <w:left w:val="none" w:sz="0" w:space="0" w:color="auto"/>
        <w:bottom w:val="none" w:sz="0" w:space="0" w:color="auto"/>
        <w:right w:val="none" w:sz="0" w:space="0" w:color="auto"/>
      </w:divBdr>
    </w:div>
    <w:div w:id="1311330745">
      <w:bodyDiv w:val="1"/>
      <w:marLeft w:val="0"/>
      <w:marRight w:val="0"/>
      <w:marTop w:val="0"/>
      <w:marBottom w:val="0"/>
      <w:divBdr>
        <w:top w:val="none" w:sz="0" w:space="0" w:color="auto"/>
        <w:left w:val="none" w:sz="0" w:space="0" w:color="auto"/>
        <w:bottom w:val="none" w:sz="0" w:space="0" w:color="auto"/>
        <w:right w:val="none" w:sz="0" w:space="0" w:color="auto"/>
      </w:divBdr>
    </w:div>
    <w:div w:id="1333291467">
      <w:bodyDiv w:val="1"/>
      <w:marLeft w:val="0"/>
      <w:marRight w:val="0"/>
      <w:marTop w:val="0"/>
      <w:marBottom w:val="0"/>
      <w:divBdr>
        <w:top w:val="none" w:sz="0" w:space="0" w:color="auto"/>
        <w:left w:val="none" w:sz="0" w:space="0" w:color="auto"/>
        <w:bottom w:val="none" w:sz="0" w:space="0" w:color="auto"/>
        <w:right w:val="none" w:sz="0" w:space="0" w:color="auto"/>
      </w:divBdr>
    </w:div>
    <w:div w:id="1350182206">
      <w:bodyDiv w:val="1"/>
      <w:marLeft w:val="0"/>
      <w:marRight w:val="0"/>
      <w:marTop w:val="0"/>
      <w:marBottom w:val="0"/>
      <w:divBdr>
        <w:top w:val="none" w:sz="0" w:space="0" w:color="auto"/>
        <w:left w:val="none" w:sz="0" w:space="0" w:color="auto"/>
        <w:bottom w:val="none" w:sz="0" w:space="0" w:color="auto"/>
        <w:right w:val="none" w:sz="0" w:space="0" w:color="auto"/>
      </w:divBdr>
    </w:div>
    <w:div w:id="1408111398">
      <w:bodyDiv w:val="1"/>
      <w:marLeft w:val="0"/>
      <w:marRight w:val="0"/>
      <w:marTop w:val="0"/>
      <w:marBottom w:val="0"/>
      <w:divBdr>
        <w:top w:val="none" w:sz="0" w:space="0" w:color="auto"/>
        <w:left w:val="none" w:sz="0" w:space="0" w:color="auto"/>
        <w:bottom w:val="none" w:sz="0" w:space="0" w:color="auto"/>
        <w:right w:val="none" w:sz="0" w:space="0" w:color="auto"/>
      </w:divBdr>
    </w:div>
    <w:div w:id="1432046305">
      <w:bodyDiv w:val="1"/>
      <w:marLeft w:val="0"/>
      <w:marRight w:val="0"/>
      <w:marTop w:val="0"/>
      <w:marBottom w:val="0"/>
      <w:divBdr>
        <w:top w:val="none" w:sz="0" w:space="0" w:color="auto"/>
        <w:left w:val="none" w:sz="0" w:space="0" w:color="auto"/>
        <w:bottom w:val="none" w:sz="0" w:space="0" w:color="auto"/>
        <w:right w:val="none" w:sz="0" w:space="0" w:color="auto"/>
      </w:divBdr>
    </w:div>
    <w:div w:id="1439988483">
      <w:bodyDiv w:val="1"/>
      <w:marLeft w:val="0"/>
      <w:marRight w:val="0"/>
      <w:marTop w:val="0"/>
      <w:marBottom w:val="0"/>
      <w:divBdr>
        <w:top w:val="none" w:sz="0" w:space="0" w:color="auto"/>
        <w:left w:val="none" w:sz="0" w:space="0" w:color="auto"/>
        <w:bottom w:val="none" w:sz="0" w:space="0" w:color="auto"/>
        <w:right w:val="none" w:sz="0" w:space="0" w:color="auto"/>
      </w:divBdr>
    </w:div>
    <w:div w:id="1445538706">
      <w:bodyDiv w:val="1"/>
      <w:marLeft w:val="0"/>
      <w:marRight w:val="0"/>
      <w:marTop w:val="0"/>
      <w:marBottom w:val="0"/>
      <w:divBdr>
        <w:top w:val="none" w:sz="0" w:space="0" w:color="auto"/>
        <w:left w:val="none" w:sz="0" w:space="0" w:color="auto"/>
        <w:bottom w:val="none" w:sz="0" w:space="0" w:color="auto"/>
        <w:right w:val="none" w:sz="0" w:space="0" w:color="auto"/>
      </w:divBdr>
    </w:div>
    <w:div w:id="1480463444">
      <w:bodyDiv w:val="1"/>
      <w:marLeft w:val="0"/>
      <w:marRight w:val="0"/>
      <w:marTop w:val="0"/>
      <w:marBottom w:val="0"/>
      <w:divBdr>
        <w:top w:val="none" w:sz="0" w:space="0" w:color="auto"/>
        <w:left w:val="none" w:sz="0" w:space="0" w:color="auto"/>
        <w:bottom w:val="none" w:sz="0" w:space="0" w:color="auto"/>
        <w:right w:val="none" w:sz="0" w:space="0" w:color="auto"/>
      </w:divBdr>
    </w:div>
    <w:div w:id="1482887113">
      <w:bodyDiv w:val="1"/>
      <w:marLeft w:val="0"/>
      <w:marRight w:val="0"/>
      <w:marTop w:val="0"/>
      <w:marBottom w:val="0"/>
      <w:divBdr>
        <w:top w:val="none" w:sz="0" w:space="0" w:color="auto"/>
        <w:left w:val="none" w:sz="0" w:space="0" w:color="auto"/>
        <w:bottom w:val="none" w:sz="0" w:space="0" w:color="auto"/>
        <w:right w:val="none" w:sz="0" w:space="0" w:color="auto"/>
      </w:divBdr>
    </w:div>
    <w:div w:id="1512793487">
      <w:bodyDiv w:val="1"/>
      <w:marLeft w:val="0"/>
      <w:marRight w:val="0"/>
      <w:marTop w:val="0"/>
      <w:marBottom w:val="0"/>
      <w:divBdr>
        <w:top w:val="none" w:sz="0" w:space="0" w:color="auto"/>
        <w:left w:val="none" w:sz="0" w:space="0" w:color="auto"/>
        <w:bottom w:val="none" w:sz="0" w:space="0" w:color="auto"/>
        <w:right w:val="none" w:sz="0" w:space="0" w:color="auto"/>
      </w:divBdr>
    </w:div>
    <w:div w:id="1532962705">
      <w:bodyDiv w:val="1"/>
      <w:marLeft w:val="0"/>
      <w:marRight w:val="0"/>
      <w:marTop w:val="0"/>
      <w:marBottom w:val="0"/>
      <w:divBdr>
        <w:top w:val="none" w:sz="0" w:space="0" w:color="auto"/>
        <w:left w:val="none" w:sz="0" w:space="0" w:color="auto"/>
        <w:bottom w:val="none" w:sz="0" w:space="0" w:color="auto"/>
        <w:right w:val="none" w:sz="0" w:space="0" w:color="auto"/>
      </w:divBdr>
    </w:div>
    <w:div w:id="1582718609">
      <w:bodyDiv w:val="1"/>
      <w:marLeft w:val="0"/>
      <w:marRight w:val="0"/>
      <w:marTop w:val="0"/>
      <w:marBottom w:val="0"/>
      <w:divBdr>
        <w:top w:val="none" w:sz="0" w:space="0" w:color="auto"/>
        <w:left w:val="none" w:sz="0" w:space="0" w:color="auto"/>
        <w:bottom w:val="none" w:sz="0" w:space="0" w:color="auto"/>
        <w:right w:val="none" w:sz="0" w:space="0" w:color="auto"/>
      </w:divBdr>
    </w:div>
    <w:div w:id="1594044254">
      <w:bodyDiv w:val="1"/>
      <w:marLeft w:val="0"/>
      <w:marRight w:val="0"/>
      <w:marTop w:val="0"/>
      <w:marBottom w:val="0"/>
      <w:divBdr>
        <w:top w:val="none" w:sz="0" w:space="0" w:color="auto"/>
        <w:left w:val="none" w:sz="0" w:space="0" w:color="auto"/>
        <w:bottom w:val="none" w:sz="0" w:space="0" w:color="auto"/>
        <w:right w:val="none" w:sz="0" w:space="0" w:color="auto"/>
      </w:divBdr>
    </w:div>
    <w:div w:id="1603415046">
      <w:bodyDiv w:val="1"/>
      <w:marLeft w:val="0"/>
      <w:marRight w:val="0"/>
      <w:marTop w:val="0"/>
      <w:marBottom w:val="0"/>
      <w:divBdr>
        <w:top w:val="none" w:sz="0" w:space="0" w:color="auto"/>
        <w:left w:val="none" w:sz="0" w:space="0" w:color="auto"/>
        <w:bottom w:val="none" w:sz="0" w:space="0" w:color="auto"/>
        <w:right w:val="none" w:sz="0" w:space="0" w:color="auto"/>
      </w:divBdr>
    </w:div>
    <w:div w:id="1637836744">
      <w:bodyDiv w:val="1"/>
      <w:marLeft w:val="0"/>
      <w:marRight w:val="0"/>
      <w:marTop w:val="0"/>
      <w:marBottom w:val="0"/>
      <w:divBdr>
        <w:top w:val="none" w:sz="0" w:space="0" w:color="auto"/>
        <w:left w:val="none" w:sz="0" w:space="0" w:color="auto"/>
        <w:bottom w:val="none" w:sz="0" w:space="0" w:color="auto"/>
        <w:right w:val="none" w:sz="0" w:space="0" w:color="auto"/>
      </w:divBdr>
    </w:div>
    <w:div w:id="1692758825">
      <w:bodyDiv w:val="1"/>
      <w:marLeft w:val="0"/>
      <w:marRight w:val="0"/>
      <w:marTop w:val="0"/>
      <w:marBottom w:val="0"/>
      <w:divBdr>
        <w:top w:val="none" w:sz="0" w:space="0" w:color="auto"/>
        <w:left w:val="none" w:sz="0" w:space="0" w:color="auto"/>
        <w:bottom w:val="none" w:sz="0" w:space="0" w:color="auto"/>
        <w:right w:val="none" w:sz="0" w:space="0" w:color="auto"/>
      </w:divBdr>
    </w:div>
    <w:div w:id="1724020105">
      <w:bodyDiv w:val="1"/>
      <w:marLeft w:val="0"/>
      <w:marRight w:val="0"/>
      <w:marTop w:val="0"/>
      <w:marBottom w:val="0"/>
      <w:divBdr>
        <w:top w:val="none" w:sz="0" w:space="0" w:color="auto"/>
        <w:left w:val="none" w:sz="0" w:space="0" w:color="auto"/>
        <w:bottom w:val="none" w:sz="0" w:space="0" w:color="auto"/>
        <w:right w:val="none" w:sz="0" w:space="0" w:color="auto"/>
      </w:divBdr>
    </w:div>
    <w:div w:id="1725835259">
      <w:bodyDiv w:val="1"/>
      <w:marLeft w:val="0"/>
      <w:marRight w:val="0"/>
      <w:marTop w:val="0"/>
      <w:marBottom w:val="0"/>
      <w:divBdr>
        <w:top w:val="none" w:sz="0" w:space="0" w:color="auto"/>
        <w:left w:val="none" w:sz="0" w:space="0" w:color="auto"/>
        <w:bottom w:val="none" w:sz="0" w:space="0" w:color="auto"/>
        <w:right w:val="none" w:sz="0" w:space="0" w:color="auto"/>
      </w:divBdr>
    </w:div>
    <w:div w:id="1740588367">
      <w:bodyDiv w:val="1"/>
      <w:marLeft w:val="0"/>
      <w:marRight w:val="0"/>
      <w:marTop w:val="0"/>
      <w:marBottom w:val="0"/>
      <w:divBdr>
        <w:top w:val="none" w:sz="0" w:space="0" w:color="auto"/>
        <w:left w:val="none" w:sz="0" w:space="0" w:color="auto"/>
        <w:bottom w:val="none" w:sz="0" w:space="0" w:color="auto"/>
        <w:right w:val="none" w:sz="0" w:space="0" w:color="auto"/>
      </w:divBdr>
    </w:div>
    <w:div w:id="1758943316">
      <w:bodyDiv w:val="1"/>
      <w:marLeft w:val="0"/>
      <w:marRight w:val="0"/>
      <w:marTop w:val="0"/>
      <w:marBottom w:val="0"/>
      <w:divBdr>
        <w:top w:val="none" w:sz="0" w:space="0" w:color="auto"/>
        <w:left w:val="none" w:sz="0" w:space="0" w:color="auto"/>
        <w:bottom w:val="none" w:sz="0" w:space="0" w:color="auto"/>
        <w:right w:val="none" w:sz="0" w:space="0" w:color="auto"/>
      </w:divBdr>
    </w:div>
    <w:div w:id="1770929104">
      <w:bodyDiv w:val="1"/>
      <w:marLeft w:val="0"/>
      <w:marRight w:val="0"/>
      <w:marTop w:val="0"/>
      <w:marBottom w:val="0"/>
      <w:divBdr>
        <w:top w:val="none" w:sz="0" w:space="0" w:color="auto"/>
        <w:left w:val="none" w:sz="0" w:space="0" w:color="auto"/>
        <w:bottom w:val="none" w:sz="0" w:space="0" w:color="auto"/>
        <w:right w:val="none" w:sz="0" w:space="0" w:color="auto"/>
      </w:divBdr>
    </w:div>
    <w:div w:id="1794472869">
      <w:bodyDiv w:val="1"/>
      <w:marLeft w:val="0"/>
      <w:marRight w:val="0"/>
      <w:marTop w:val="0"/>
      <w:marBottom w:val="0"/>
      <w:divBdr>
        <w:top w:val="none" w:sz="0" w:space="0" w:color="auto"/>
        <w:left w:val="none" w:sz="0" w:space="0" w:color="auto"/>
        <w:bottom w:val="none" w:sz="0" w:space="0" w:color="auto"/>
        <w:right w:val="none" w:sz="0" w:space="0" w:color="auto"/>
      </w:divBdr>
    </w:div>
    <w:div w:id="1805999130">
      <w:bodyDiv w:val="1"/>
      <w:marLeft w:val="0"/>
      <w:marRight w:val="0"/>
      <w:marTop w:val="0"/>
      <w:marBottom w:val="0"/>
      <w:divBdr>
        <w:top w:val="none" w:sz="0" w:space="0" w:color="auto"/>
        <w:left w:val="none" w:sz="0" w:space="0" w:color="auto"/>
        <w:bottom w:val="none" w:sz="0" w:space="0" w:color="auto"/>
        <w:right w:val="none" w:sz="0" w:space="0" w:color="auto"/>
      </w:divBdr>
    </w:div>
    <w:div w:id="1849253249">
      <w:bodyDiv w:val="1"/>
      <w:marLeft w:val="0"/>
      <w:marRight w:val="0"/>
      <w:marTop w:val="0"/>
      <w:marBottom w:val="0"/>
      <w:divBdr>
        <w:top w:val="none" w:sz="0" w:space="0" w:color="auto"/>
        <w:left w:val="none" w:sz="0" w:space="0" w:color="auto"/>
        <w:bottom w:val="none" w:sz="0" w:space="0" w:color="auto"/>
        <w:right w:val="none" w:sz="0" w:space="0" w:color="auto"/>
      </w:divBdr>
    </w:div>
    <w:div w:id="1864249107">
      <w:bodyDiv w:val="1"/>
      <w:marLeft w:val="0"/>
      <w:marRight w:val="0"/>
      <w:marTop w:val="0"/>
      <w:marBottom w:val="0"/>
      <w:divBdr>
        <w:top w:val="none" w:sz="0" w:space="0" w:color="auto"/>
        <w:left w:val="none" w:sz="0" w:space="0" w:color="auto"/>
        <w:bottom w:val="none" w:sz="0" w:space="0" w:color="auto"/>
        <w:right w:val="none" w:sz="0" w:space="0" w:color="auto"/>
      </w:divBdr>
    </w:div>
    <w:div w:id="1887182617">
      <w:bodyDiv w:val="1"/>
      <w:marLeft w:val="0"/>
      <w:marRight w:val="0"/>
      <w:marTop w:val="0"/>
      <w:marBottom w:val="0"/>
      <w:divBdr>
        <w:top w:val="none" w:sz="0" w:space="0" w:color="auto"/>
        <w:left w:val="none" w:sz="0" w:space="0" w:color="auto"/>
        <w:bottom w:val="none" w:sz="0" w:space="0" w:color="auto"/>
        <w:right w:val="none" w:sz="0" w:space="0" w:color="auto"/>
      </w:divBdr>
    </w:div>
    <w:div w:id="1898316256">
      <w:bodyDiv w:val="1"/>
      <w:marLeft w:val="0"/>
      <w:marRight w:val="0"/>
      <w:marTop w:val="0"/>
      <w:marBottom w:val="0"/>
      <w:divBdr>
        <w:top w:val="none" w:sz="0" w:space="0" w:color="auto"/>
        <w:left w:val="none" w:sz="0" w:space="0" w:color="auto"/>
        <w:bottom w:val="none" w:sz="0" w:space="0" w:color="auto"/>
        <w:right w:val="none" w:sz="0" w:space="0" w:color="auto"/>
      </w:divBdr>
    </w:div>
    <w:div w:id="1924872631">
      <w:bodyDiv w:val="1"/>
      <w:marLeft w:val="0"/>
      <w:marRight w:val="0"/>
      <w:marTop w:val="0"/>
      <w:marBottom w:val="0"/>
      <w:divBdr>
        <w:top w:val="none" w:sz="0" w:space="0" w:color="auto"/>
        <w:left w:val="none" w:sz="0" w:space="0" w:color="auto"/>
        <w:bottom w:val="none" w:sz="0" w:space="0" w:color="auto"/>
        <w:right w:val="none" w:sz="0" w:space="0" w:color="auto"/>
      </w:divBdr>
    </w:div>
    <w:div w:id="1934194580">
      <w:bodyDiv w:val="1"/>
      <w:marLeft w:val="0"/>
      <w:marRight w:val="0"/>
      <w:marTop w:val="0"/>
      <w:marBottom w:val="0"/>
      <w:divBdr>
        <w:top w:val="none" w:sz="0" w:space="0" w:color="auto"/>
        <w:left w:val="none" w:sz="0" w:space="0" w:color="auto"/>
        <w:bottom w:val="none" w:sz="0" w:space="0" w:color="auto"/>
        <w:right w:val="none" w:sz="0" w:space="0" w:color="auto"/>
      </w:divBdr>
    </w:div>
    <w:div w:id="2016808670">
      <w:bodyDiv w:val="1"/>
      <w:marLeft w:val="0"/>
      <w:marRight w:val="0"/>
      <w:marTop w:val="0"/>
      <w:marBottom w:val="0"/>
      <w:divBdr>
        <w:top w:val="none" w:sz="0" w:space="0" w:color="auto"/>
        <w:left w:val="none" w:sz="0" w:space="0" w:color="auto"/>
        <w:bottom w:val="none" w:sz="0" w:space="0" w:color="auto"/>
        <w:right w:val="none" w:sz="0" w:space="0" w:color="auto"/>
      </w:divBdr>
    </w:div>
    <w:div w:id="2017880448">
      <w:bodyDiv w:val="1"/>
      <w:marLeft w:val="0"/>
      <w:marRight w:val="0"/>
      <w:marTop w:val="0"/>
      <w:marBottom w:val="0"/>
      <w:divBdr>
        <w:top w:val="none" w:sz="0" w:space="0" w:color="auto"/>
        <w:left w:val="none" w:sz="0" w:space="0" w:color="auto"/>
        <w:bottom w:val="none" w:sz="0" w:space="0" w:color="auto"/>
        <w:right w:val="none" w:sz="0" w:space="0" w:color="auto"/>
      </w:divBdr>
    </w:div>
    <w:div w:id="2040281553">
      <w:bodyDiv w:val="1"/>
      <w:marLeft w:val="0"/>
      <w:marRight w:val="0"/>
      <w:marTop w:val="0"/>
      <w:marBottom w:val="0"/>
      <w:divBdr>
        <w:top w:val="none" w:sz="0" w:space="0" w:color="auto"/>
        <w:left w:val="none" w:sz="0" w:space="0" w:color="auto"/>
        <w:bottom w:val="none" w:sz="0" w:space="0" w:color="auto"/>
        <w:right w:val="none" w:sz="0" w:space="0" w:color="auto"/>
      </w:divBdr>
    </w:div>
    <w:div w:id="2044792701">
      <w:bodyDiv w:val="1"/>
      <w:marLeft w:val="0"/>
      <w:marRight w:val="0"/>
      <w:marTop w:val="0"/>
      <w:marBottom w:val="0"/>
      <w:divBdr>
        <w:top w:val="none" w:sz="0" w:space="0" w:color="auto"/>
        <w:left w:val="none" w:sz="0" w:space="0" w:color="auto"/>
        <w:bottom w:val="none" w:sz="0" w:space="0" w:color="auto"/>
        <w:right w:val="none" w:sz="0" w:space="0" w:color="auto"/>
      </w:divBdr>
    </w:div>
    <w:div w:id="2046834559">
      <w:bodyDiv w:val="1"/>
      <w:marLeft w:val="0"/>
      <w:marRight w:val="0"/>
      <w:marTop w:val="0"/>
      <w:marBottom w:val="0"/>
      <w:divBdr>
        <w:top w:val="none" w:sz="0" w:space="0" w:color="auto"/>
        <w:left w:val="none" w:sz="0" w:space="0" w:color="auto"/>
        <w:bottom w:val="none" w:sz="0" w:space="0" w:color="auto"/>
        <w:right w:val="none" w:sz="0" w:space="0" w:color="auto"/>
      </w:divBdr>
    </w:div>
    <w:div w:id="2059668814">
      <w:bodyDiv w:val="1"/>
      <w:marLeft w:val="0"/>
      <w:marRight w:val="0"/>
      <w:marTop w:val="0"/>
      <w:marBottom w:val="0"/>
      <w:divBdr>
        <w:top w:val="none" w:sz="0" w:space="0" w:color="auto"/>
        <w:left w:val="none" w:sz="0" w:space="0" w:color="auto"/>
        <w:bottom w:val="none" w:sz="0" w:space="0" w:color="auto"/>
        <w:right w:val="none" w:sz="0" w:space="0" w:color="auto"/>
      </w:divBdr>
    </w:div>
    <w:div w:id="2084136858">
      <w:bodyDiv w:val="1"/>
      <w:marLeft w:val="0"/>
      <w:marRight w:val="0"/>
      <w:marTop w:val="0"/>
      <w:marBottom w:val="0"/>
      <w:divBdr>
        <w:top w:val="none" w:sz="0" w:space="0" w:color="auto"/>
        <w:left w:val="none" w:sz="0" w:space="0" w:color="auto"/>
        <w:bottom w:val="none" w:sz="0" w:space="0" w:color="auto"/>
        <w:right w:val="none" w:sz="0" w:space="0" w:color="auto"/>
      </w:divBdr>
    </w:div>
    <w:div w:id="2106225715">
      <w:bodyDiv w:val="1"/>
      <w:marLeft w:val="0"/>
      <w:marRight w:val="0"/>
      <w:marTop w:val="0"/>
      <w:marBottom w:val="0"/>
      <w:divBdr>
        <w:top w:val="none" w:sz="0" w:space="0" w:color="auto"/>
        <w:left w:val="none" w:sz="0" w:space="0" w:color="auto"/>
        <w:bottom w:val="none" w:sz="0" w:space="0" w:color="auto"/>
        <w:right w:val="none" w:sz="0" w:space="0" w:color="auto"/>
      </w:divBdr>
    </w:div>
    <w:div w:id="212850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11.vsdx"/><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Drawing222.vsdx"/><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7C206A-B2E3-4125-9092-0F4448B19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28</Pages>
  <Words>5477</Words>
  <Characters>31220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1</vt:lpstr>
    </vt:vector>
  </TitlesOfParts>
  <Company>Schneider Electric</Company>
  <LinksUpToDate>false</LinksUpToDate>
  <CharactersWithSpaces>36624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SESA58149</dc:creator>
  <cp:lastModifiedBy>Pawan MODI</cp:lastModifiedBy>
  <cp:revision>113</cp:revision>
  <cp:lastPrinted>2012-04-26T11:30:00Z</cp:lastPrinted>
  <dcterms:created xsi:type="dcterms:W3CDTF">2014-10-21T06:57:00Z</dcterms:created>
  <dcterms:modified xsi:type="dcterms:W3CDTF">2015-04-25T23:14:00Z</dcterms:modified>
</cp:coreProperties>
</file>